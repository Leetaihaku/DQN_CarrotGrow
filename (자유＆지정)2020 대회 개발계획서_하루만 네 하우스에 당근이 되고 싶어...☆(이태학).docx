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F70780" w14:paraId="107FEC82" w14:textId="77777777" w:rsidTr="0043027E">
        <w:trPr>
          <w:trHeight w:val="776"/>
          <w:jc w:val="center"/>
        </w:trPr>
        <w:tc>
          <w:tcPr>
            <w:tcW w:w="9854" w:type="dxa"/>
          </w:tcPr>
          <w:tbl>
            <w:tblPr>
              <w:tblStyle w:val="a3"/>
              <w:tblW w:w="0" w:type="auto"/>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9614"/>
            </w:tblGrid>
            <w:tr w:rsidR="00F70780" w14:paraId="0B0AB904" w14:textId="77777777" w:rsidTr="00F70780">
              <w:trPr>
                <w:trHeight w:val="134"/>
              </w:trPr>
              <w:tc>
                <w:tcPr>
                  <w:tcW w:w="9614" w:type="dxa"/>
                  <w:tcBorders>
                    <w:top w:val="nil"/>
                    <w:bottom w:val="nil"/>
                  </w:tcBorders>
                  <w:shd w:val="clear" w:color="auto" w:fill="9CC2E5" w:themeFill="accent1" w:themeFillTint="99"/>
                  <w:vAlign w:val="center"/>
                </w:tcPr>
                <w:p w14:paraId="319061F5" w14:textId="77777777" w:rsidR="00F70780" w:rsidRPr="00F70780" w:rsidRDefault="00F70780" w:rsidP="00F70780">
                  <w:pPr>
                    <w:textAlignment w:val="baseline"/>
                    <w:rPr>
                      <w:rFonts w:ascii="HY헤드라인M" w:eastAsia="HY헤드라인M" w:hAnsi="굴림" w:cs="굴림"/>
                      <w:b/>
                      <w:color w:val="000000"/>
                      <w:kern w:val="0"/>
                      <w:sz w:val="2"/>
                      <w:szCs w:val="2"/>
                    </w:rPr>
                  </w:pPr>
                </w:p>
              </w:tc>
            </w:tr>
            <w:tr w:rsidR="00F70780" w14:paraId="06F9A5DE" w14:textId="77777777" w:rsidTr="00F70780">
              <w:trPr>
                <w:trHeight w:val="699"/>
              </w:trPr>
              <w:tc>
                <w:tcPr>
                  <w:tcW w:w="9614" w:type="dxa"/>
                  <w:tcBorders>
                    <w:top w:val="nil"/>
                    <w:bottom w:val="nil"/>
                  </w:tcBorders>
                  <w:vAlign w:val="center"/>
                </w:tcPr>
                <w:p w14:paraId="35688D18" w14:textId="2B1EFE1B" w:rsidR="00F70780" w:rsidRDefault="00EC7089" w:rsidP="00160851">
                  <w:pPr>
                    <w:jc w:val="center"/>
                    <w:textAlignment w:val="baseline"/>
                    <w:rPr>
                      <w:rFonts w:ascii="HY헤드라인M" w:eastAsia="HY헤드라인M" w:hAnsi="굴림" w:cs="굴림"/>
                      <w:b/>
                      <w:color w:val="000000"/>
                      <w:kern w:val="0"/>
                      <w:sz w:val="36"/>
                      <w:szCs w:val="36"/>
                    </w:rPr>
                  </w:pPr>
                  <w:r>
                    <w:rPr>
                      <w:rFonts w:ascii="HY헤드라인M" w:eastAsia="HY헤드라인M" w:hAnsi="굴림" w:cs="굴림" w:hint="eastAsia"/>
                      <w:b/>
                      <w:color w:val="000000"/>
                      <w:kern w:val="0"/>
                      <w:sz w:val="36"/>
                      <w:szCs w:val="36"/>
                    </w:rPr>
                    <w:t>2</w:t>
                  </w:r>
                  <w:r>
                    <w:rPr>
                      <w:rFonts w:ascii="HY헤드라인M" w:eastAsia="HY헤드라인M" w:hAnsi="굴림" w:cs="굴림"/>
                      <w:b/>
                      <w:color w:val="000000"/>
                      <w:kern w:val="0"/>
                      <w:sz w:val="36"/>
                      <w:szCs w:val="36"/>
                    </w:rPr>
                    <w:t>0</w:t>
                  </w:r>
                  <w:r w:rsidR="00EA0439">
                    <w:rPr>
                      <w:rFonts w:ascii="HY헤드라인M" w:eastAsia="HY헤드라인M" w:hAnsi="굴림" w:cs="굴림"/>
                      <w:b/>
                      <w:color w:val="000000"/>
                      <w:kern w:val="0"/>
                      <w:sz w:val="36"/>
                      <w:szCs w:val="36"/>
                    </w:rPr>
                    <w:t>20</w:t>
                  </w:r>
                  <w:r w:rsidR="00F70780" w:rsidRPr="00D1736F">
                    <w:rPr>
                      <w:rFonts w:ascii="HY헤드라인M" w:eastAsia="HY헤드라인M" w:hAnsi="굴림" w:cs="굴림"/>
                      <w:b/>
                      <w:color w:val="000000"/>
                      <w:kern w:val="0"/>
                      <w:sz w:val="36"/>
                      <w:szCs w:val="36"/>
                    </w:rPr>
                    <w:t xml:space="preserve"> 공개SW 개발자대회 </w:t>
                  </w:r>
                  <w:r w:rsidR="009321E2">
                    <w:rPr>
                      <w:rFonts w:ascii="HY헤드라인M" w:eastAsia="HY헤드라인M" w:hAnsi="굴림" w:cs="굴림" w:hint="eastAsia"/>
                      <w:b/>
                      <w:color w:val="000000"/>
                      <w:kern w:val="0"/>
                      <w:sz w:val="36"/>
                      <w:szCs w:val="36"/>
                    </w:rPr>
                    <w:t>개발계획서</w:t>
                  </w:r>
                </w:p>
              </w:tc>
            </w:tr>
            <w:tr w:rsidR="00F70780" w14:paraId="40BAED9F" w14:textId="77777777" w:rsidTr="00F70780">
              <w:trPr>
                <w:trHeight w:val="64"/>
              </w:trPr>
              <w:tc>
                <w:tcPr>
                  <w:tcW w:w="9614" w:type="dxa"/>
                  <w:tcBorders>
                    <w:top w:val="nil"/>
                    <w:bottom w:val="nil"/>
                  </w:tcBorders>
                  <w:shd w:val="clear" w:color="auto" w:fill="9CC2E5" w:themeFill="accent1" w:themeFillTint="99"/>
                  <w:vAlign w:val="center"/>
                </w:tcPr>
                <w:p w14:paraId="325CE873" w14:textId="77777777" w:rsidR="00F70780" w:rsidRDefault="00F70780" w:rsidP="00F70780">
                  <w:pPr>
                    <w:jc w:val="center"/>
                    <w:textAlignment w:val="baseline"/>
                    <w:rPr>
                      <w:rFonts w:ascii="HY헤드라인M" w:eastAsia="HY헤드라인M" w:hAnsi="굴림" w:cs="굴림"/>
                      <w:b/>
                      <w:color w:val="000000"/>
                      <w:kern w:val="0"/>
                      <w:sz w:val="2"/>
                      <w:szCs w:val="2"/>
                    </w:rPr>
                  </w:pPr>
                </w:p>
                <w:p w14:paraId="314E6376" w14:textId="77777777" w:rsidR="00F70780" w:rsidRDefault="00F70780" w:rsidP="00F70780">
                  <w:pPr>
                    <w:jc w:val="center"/>
                    <w:textAlignment w:val="baseline"/>
                    <w:rPr>
                      <w:rFonts w:ascii="HY헤드라인M" w:eastAsia="HY헤드라인M" w:hAnsi="굴림" w:cs="굴림"/>
                      <w:b/>
                      <w:color w:val="000000"/>
                      <w:kern w:val="0"/>
                      <w:sz w:val="2"/>
                      <w:szCs w:val="2"/>
                    </w:rPr>
                  </w:pPr>
                </w:p>
                <w:p w14:paraId="274A7DFC" w14:textId="77777777" w:rsidR="00F70780" w:rsidRDefault="00F70780" w:rsidP="00F70780">
                  <w:pPr>
                    <w:jc w:val="center"/>
                    <w:textAlignment w:val="baseline"/>
                    <w:rPr>
                      <w:rFonts w:ascii="HY헤드라인M" w:eastAsia="HY헤드라인M" w:hAnsi="굴림" w:cs="굴림"/>
                      <w:b/>
                      <w:color w:val="000000"/>
                      <w:kern w:val="0"/>
                      <w:sz w:val="2"/>
                      <w:szCs w:val="2"/>
                    </w:rPr>
                  </w:pPr>
                </w:p>
                <w:p w14:paraId="6FCFF766" w14:textId="77777777" w:rsidR="00F70780" w:rsidRDefault="00F70780" w:rsidP="00F70780">
                  <w:pPr>
                    <w:jc w:val="center"/>
                    <w:textAlignment w:val="baseline"/>
                    <w:rPr>
                      <w:rFonts w:ascii="HY헤드라인M" w:eastAsia="HY헤드라인M" w:hAnsi="굴림" w:cs="굴림"/>
                      <w:b/>
                      <w:color w:val="000000"/>
                      <w:kern w:val="0"/>
                      <w:sz w:val="2"/>
                      <w:szCs w:val="2"/>
                    </w:rPr>
                  </w:pPr>
                </w:p>
                <w:p w14:paraId="1852EF81" w14:textId="77777777" w:rsidR="00F70780" w:rsidRPr="00F70780" w:rsidRDefault="00F70780" w:rsidP="00F70780">
                  <w:pPr>
                    <w:jc w:val="center"/>
                    <w:textAlignment w:val="baseline"/>
                    <w:rPr>
                      <w:rFonts w:ascii="HY헤드라인M" w:eastAsia="HY헤드라인M" w:hAnsi="굴림" w:cs="굴림"/>
                      <w:b/>
                      <w:color w:val="000000"/>
                      <w:kern w:val="0"/>
                      <w:sz w:val="2"/>
                      <w:szCs w:val="2"/>
                    </w:rPr>
                  </w:pPr>
                </w:p>
              </w:tc>
            </w:tr>
          </w:tbl>
          <w:p w14:paraId="5E3ACAB8" w14:textId="77777777" w:rsidR="00F70780" w:rsidRDefault="00F70780" w:rsidP="00F70780">
            <w:pPr>
              <w:jc w:val="center"/>
              <w:textAlignment w:val="baseline"/>
              <w:rPr>
                <w:rFonts w:ascii="HY헤드라인M" w:eastAsia="HY헤드라인M" w:hAnsi="굴림" w:cs="굴림"/>
                <w:b/>
                <w:color w:val="000000"/>
                <w:kern w:val="0"/>
                <w:sz w:val="36"/>
                <w:szCs w:val="36"/>
              </w:rPr>
            </w:pPr>
          </w:p>
        </w:tc>
      </w:tr>
    </w:tbl>
    <w:p w14:paraId="16A0EDC7" w14:textId="77777777" w:rsidR="00AD58AF" w:rsidRDefault="00AD58AF" w:rsidP="00F70780">
      <w:pPr>
        <w:spacing w:line="240" w:lineRule="auto"/>
      </w:pPr>
    </w:p>
    <w:p w14:paraId="36CEA7C3" w14:textId="77777777" w:rsidR="00F70780" w:rsidRPr="0043027E" w:rsidRDefault="00956A6F" w:rsidP="00F70780">
      <w:pPr>
        <w:rPr>
          <w:b/>
          <w:sz w:val="30"/>
          <w:szCs w:val="30"/>
        </w:rPr>
      </w:pPr>
      <w:r w:rsidRPr="0043027E">
        <w:rPr>
          <w:rFonts w:ascii="맑은 고딕" w:eastAsia="맑은 고딕" w:hAnsi="맑은 고딕" w:cs="굴림" w:hint="eastAsia"/>
          <w:b/>
          <w:color w:val="000000"/>
          <w:kern w:val="0"/>
          <w:sz w:val="30"/>
          <w:szCs w:val="30"/>
        </w:rPr>
        <w:t>□</w:t>
      </w:r>
      <w:r w:rsidR="00F70780" w:rsidRPr="0043027E">
        <w:rPr>
          <w:rFonts w:hint="eastAsia"/>
          <w:b/>
          <w:sz w:val="30"/>
          <w:szCs w:val="30"/>
        </w:rPr>
        <w:t xml:space="preserve"> </w:t>
      </w:r>
      <w:proofErr w:type="spellStart"/>
      <w:r w:rsidR="00F70780" w:rsidRPr="0043027E">
        <w:rPr>
          <w:rFonts w:hint="eastAsia"/>
          <w:b/>
          <w:sz w:val="30"/>
          <w:szCs w:val="30"/>
        </w:rPr>
        <w:t>참가팀</w:t>
      </w:r>
      <w:proofErr w:type="spellEnd"/>
      <w:r w:rsidR="00F70780" w:rsidRPr="0043027E">
        <w:rPr>
          <w:rFonts w:hint="eastAsia"/>
          <w:b/>
          <w:sz w:val="30"/>
          <w:szCs w:val="30"/>
        </w:rPr>
        <w:t xml:space="preserve"> 개요</w:t>
      </w:r>
    </w:p>
    <w:tbl>
      <w:tblPr>
        <w:tblOverlap w:val="never"/>
        <w:tblW w:w="0" w:type="auto"/>
        <w:jc w:val="center"/>
        <w:tblBorders>
          <w:top w:val="single" w:sz="2" w:space="0" w:color="000000"/>
          <w:left w:val="single" w:sz="2" w:space="0" w:color="000000"/>
          <w:bottom w:val="single" w:sz="2" w:space="0" w:color="000000"/>
          <w:right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703"/>
        <w:gridCol w:w="1137"/>
        <w:gridCol w:w="1854"/>
        <w:gridCol w:w="1695"/>
        <w:gridCol w:w="2507"/>
        <w:gridCol w:w="465"/>
        <w:gridCol w:w="1365"/>
        <w:tblGridChange w:id="0">
          <w:tblGrid>
            <w:gridCol w:w="703"/>
            <w:gridCol w:w="1137"/>
            <w:gridCol w:w="1854"/>
            <w:gridCol w:w="1695"/>
            <w:gridCol w:w="2507"/>
            <w:gridCol w:w="465"/>
            <w:gridCol w:w="1365"/>
          </w:tblGrid>
        </w:tblGridChange>
      </w:tblGrid>
      <w:tr w:rsidR="00F70780" w:rsidRPr="00F70780" w14:paraId="7864D5C7" w14:textId="77777777" w:rsidTr="00E02193">
        <w:trPr>
          <w:trHeight w:val="426"/>
          <w:jc w:val="center"/>
        </w:trPr>
        <w:tc>
          <w:tcPr>
            <w:tcW w:w="1840" w:type="dxa"/>
            <w:gridSpan w:val="2"/>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3106ADB8" w14:textId="77777777" w:rsidR="00F70780" w:rsidRPr="00F70780" w:rsidRDefault="00F70780" w:rsidP="0043027E">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구 분</w:t>
            </w:r>
          </w:p>
        </w:tc>
        <w:tc>
          <w:tcPr>
            <w:tcW w:w="7886" w:type="dxa"/>
            <w:gridSpan w:val="5"/>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6843496D" w14:textId="77777777" w:rsidR="00F70780" w:rsidRPr="00F70780" w:rsidRDefault="00F70780" w:rsidP="0043027E">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세부내용</w:t>
            </w:r>
          </w:p>
        </w:tc>
      </w:tr>
      <w:tr w:rsidR="00F70780" w:rsidRPr="00F70780" w14:paraId="2901773B" w14:textId="77777777" w:rsidTr="00E02193">
        <w:trPr>
          <w:trHeight w:val="390"/>
          <w:jc w:val="center"/>
        </w:trPr>
        <w:tc>
          <w:tcPr>
            <w:tcW w:w="1840" w:type="dxa"/>
            <w:gridSpan w:val="2"/>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4F6A24CF" w14:textId="77777777" w:rsidR="00F70780" w:rsidRPr="00F70780" w:rsidRDefault="00F70780" w:rsidP="0043027E">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팀 명</w:t>
            </w:r>
          </w:p>
        </w:tc>
        <w:tc>
          <w:tcPr>
            <w:tcW w:w="6056"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612FA3B" w14:textId="43204960" w:rsidR="00F70780" w:rsidRPr="00ED379A" w:rsidRDefault="00ED379A" w:rsidP="00AD228F">
            <w:pPr>
              <w:wordWrap/>
              <w:spacing w:after="0" w:line="240" w:lineRule="auto"/>
              <w:jc w:val="center"/>
              <w:textAlignment w:val="baseline"/>
              <w:rPr>
                <w:rFonts w:ascii="함초롬바탕" w:eastAsia="굴림" w:hAnsi="굴림" w:cs="굴림"/>
                <w:b/>
                <w:bCs/>
                <w:color w:val="000000"/>
                <w:kern w:val="0"/>
                <w:sz w:val="22"/>
              </w:rPr>
            </w:pPr>
            <w:r w:rsidRPr="00ED379A">
              <w:rPr>
                <w:rFonts w:ascii="맑은 고딕" w:eastAsia="맑은 고딕" w:hAnsi="맑은 고딕" w:cs="굴림"/>
                <w:b/>
                <w:bCs/>
                <w:kern w:val="0"/>
                <w:sz w:val="22"/>
              </w:rPr>
              <w:t>하루만 네 하우스에 당근이 되고 싶어...☆</w:t>
            </w:r>
          </w:p>
        </w:tc>
        <w:tc>
          <w:tcPr>
            <w:tcW w:w="183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168BE4" w14:textId="62A277BC" w:rsidR="00F70780" w:rsidRPr="00F70780" w:rsidRDefault="00F70780" w:rsidP="0043027E">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 xml:space="preserve">총 인원 </w:t>
            </w:r>
            <w:proofErr w:type="gramStart"/>
            <w:r w:rsidRPr="00F70780">
              <w:rPr>
                <w:rFonts w:ascii="맑은 고딕" w:eastAsia="맑은 고딕" w:hAnsi="맑은 고딕" w:cs="굴림" w:hint="eastAsia"/>
                <w:b/>
                <w:bCs/>
                <w:color w:val="000000"/>
                <w:kern w:val="0"/>
                <w:szCs w:val="20"/>
              </w:rPr>
              <w:t xml:space="preserve">( </w:t>
            </w:r>
            <w:r w:rsidR="0043027E">
              <w:rPr>
                <w:rFonts w:ascii="맑은 고딕" w:eastAsia="맑은 고딕" w:hAnsi="맑은 고딕" w:cs="굴림" w:hint="eastAsia"/>
                <w:b/>
                <w:bCs/>
                <w:color w:val="000000"/>
                <w:kern w:val="0"/>
                <w:szCs w:val="20"/>
              </w:rPr>
              <w:t xml:space="preserve"> </w:t>
            </w:r>
            <w:r w:rsidR="00ED379A">
              <w:rPr>
                <w:rFonts w:ascii="맑은 고딕" w:eastAsia="맑은 고딕" w:hAnsi="맑은 고딕" w:cs="굴림"/>
                <w:b/>
                <w:bCs/>
                <w:color w:val="000000"/>
                <w:kern w:val="0"/>
                <w:szCs w:val="20"/>
              </w:rPr>
              <w:t>4</w:t>
            </w:r>
            <w:proofErr w:type="gramEnd"/>
            <w:r w:rsidR="00ED379A">
              <w:rPr>
                <w:rFonts w:ascii="맑은 고딕" w:eastAsia="맑은 고딕" w:hAnsi="맑은 고딕" w:cs="굴림"/>
                <w:b/>
                <w:bCs/>
                <w:color w:val="000000"/>
                <w:kern w:val="0"/>
                <w:szCs w:val="20"/>
              </w:rPr>
              <w:t xml:space="preserve"> </w:t>
            </w:r>
            <w:r w:rsidRPr="00F70780">
              <w:rPr>
                <w:rFonts w:ascii="맑은 고딕" w:eastAsia="맑은 고딕" w:hAnsi="맑은 고딕" w:cs="굴림" w:hint="eastAsia"/>
                <w:b/>
                <w:bCs/>
                <w:color w:val="000000"/>
                <w:kern w:val="0"/>
                <w:szCs w:val="20"/>
              </w:rPr>
              <w:t>명)</w:t>
            </w:r>
          </w:p>
        </w:tc>
      </w:tr>
      <w:tr w:rsidR="00F70780" w:rsidRPr="00F70780" w14:paraId="44563A4E" w14:textId="77777777" w:rsidTr="00E02193">
        <w:trPr>
          <w:trHeight w:val="426"/>
          <w:jc w:val="center"/>
        </w:trPr>
        <w:tc>
          <w:tcPr>
            <w:tcW w:w="1840" w:type="dxa"/>
            <w:gridSpan w:val="2"/>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3847DE43" w14:textId="77777777" w:rsidR="00F70780" w:rsidRPr="00F70780" w:rsidRDefault="00F70780" w:rsidP="0043027E">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팀 구 성</w:t>
            </w:r>
          </w:p>
        </w:tc>
        <w:tc>
          <w:tcPr>
            <w:tcW w:w="185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38268349" w14:textId="77777777" w:rsidR="00F70780" w:rsidRPr="00F70780" w:rsidRDefault="00F70780" w:rsidP="0043027E">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성명</w:t>
            </w:r>
          </w:p>
        </w:tc>
        <w:tc>
          <w:tcPr>
            <w:tcW w:w="1695"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38876448" w14:textId="77777777" w:rsidR="00F70780" w:rsidRPr="00F70780" w:rsidRDefault="00F70780" w:rsidP="0043027E">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소속</w:t>
            </w:r>
          </w:p>
        </w:tc>
        <w:tc>
          <w:tcPr>
            <w:tcW w:w="2507"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3D1EF30D" w14:textId="77777777" w:rsidR="00F70780" w:rsidRPr="00F70780" w:rsidRDefault="00F70780" w:rsidP="0043027E">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부서/학과</w:t>
            </w:r>
          </w:p>
        </w:tc>
        <w:tc>
          <w:tcPr>
            <w:tcW w:w="1830" w:type="dxa"/>
            <w:gridSpan w:val="2"/>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675F0BD8" w14:textId="77777777" w:rsidR="00F70780" w:rsidRPr="00F70780" w:rsidRDefault="00F70780" w:rsidP="0043027E">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직위/학년</w:t>
            </w:r>
          </w:p>
        </w:tc>
      </w:tr>
      <w:tr w:rsidR="00F70780" w:rsidRPr="00F70780" w14:paraId="5077A523" w14:textId="77777777" w:rsidTr="00E02193">
        <w:trPr>
          <w:trHeight w:val="417"/>
          <w:jc w:val="center"/>
        </w:trPr>
        <w:tc>
          <w:tcPr>
            <w:tcW w:w="1840" w:type="dxa"/>
            <w:gridSpan w:val="2"/>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3B079E33" w14:textId="77777777" w:rsidR="00F70780" w:rsidRPr="00F70780" w:rsidRDefault="00F70780" w:rsidP="00F70780">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팀 장</w:t>
            </w:r>
          </w:p>
        </w:tc>
        <w:tc>
          <w:tcPr>
            <w:tcW w:w="18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E4CD887" w14:textId="2D084F00" w:rsidR="00F70780" w:rsidRPr="00F70780" w:rsidRDefault="00ED379A" w:rsidP="00F70780">
            <w:pPr>
              <w:wordWrap/>
              <w:spacing w:after="0" w:line="240" w:lineRule="auto"/>
              <w:jc w:val="center"/>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이태학</w:t>
            </w:r>
          </w:p>
        </w:tc>
        <w:tc>
          <w:tcPr>
            <w:tcW w:w="169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1B9041" w14:textId="52B37D69" w:rsidR="00F70780" w:rsidRPr="00F70780" w:rsidRDefault="00ED379A" w:rsidP="00F70780">
            <w:pPr>
              <w:wordWrap/>
              <w:spacing w:after="0" w:line="240" w:lineRule="auto"/>
              <w:jc w:val="center"/>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서경대학교</w:t>
            </w:r>
          </w:p>
        </w:tc>
        <w:tc>
          <w:tcPr>
            <w:tcW w:w="250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D79E5F5" w14:textId="0F4F89F4" w:rsidR="00F70780" w:rsidRPr="00F70780" w:rsidRDefault="00ED379A" w:rsidP="00ED379A">
            <w:pPr>
              <w:spacing w:after="0" w:line="240" w:lineRule="auto"/>
              <w:jc w:val="center"/>
              <w:textAlignment w:val="baseline"/>
              <w:rPr>
                <w:rFonts w:ascii="함초롬바탕" w:eastAsia="굴림" w:hAnsi="굴림" w:cs="굴림"/>
                <w:color w:val="000000"/>
                <w:kern w:val="0"/>
                <w:szCs w:val="20"/>
              </w:rPr>
              <w:pPrChange w:id="1" w:author="이 태학" w:date="2020-07-09T23:07:00Z">
                <w:pPr>
                  <w:spacing w:after="0" w:line="240" w:lineRule="auto"/>
                  <w:textAlignment w:val="baseline"/>
                </w:pPr>
              </w:pPrChange>
            </w:pPr>
            <w:r>
              <w:rPr>
                <w:rFonts w:ascii="함초롬바탕" w:eastAsia="굴림" w:hAnsi="굴림" w:cs="굴림" w:hint="eastAsia"/>
                <w:color w:val="000000"/>
                <w:kern w:val="0"/>
                <w:szCs w:val="20"/>
              </w:rPr>
              <w:t>컴퓨터공학과</w:t>
            </w:r>
          </w:p>
        </w:tc>
        <w:tc>
          <w:tcPr>
            <w:tcW w:w="183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877A166" w14:textId="796BFDB9" w:rsidR="00F70780" w:rsidRPr="00F70780" w:rsidRDefault="00ED379A" w:rsidP="00ED379A">
            <w:pPr>
              <w:spacing w:after="0" w:line="240" w:lineRule="auto"/>
              <w:jc w:val="center"/>
              <w:textAlignment w:val="baseline"/>
              <w:rPr>
                <w:rFonts w:ascii="함초롬바탕" w:eastAsia="굴림" w:hAnsi="굴림" w:cs="굴림"/>
                <w:color w:val="000000"/>
                <w:kern w:val="0"/>
                <w:szCs w:val="20"/>
              </w:rPr>
              <w:pPrChange w:id="2" w:author="이 태학" w:date="2020-07-09T23:07:00Z">
                <w:pPr>
                  <w:spacing w:after="0" w:line="240" w:lineRule="auto"/>
                  <w:textAlignment w:val="baseline"/>
                </w:pPr>
              </w:pPrChange>
            </w:pPr>
            <w:r>
              <w:rPr>
                <w:rFonts w:ascii="함초롬바탕" w:eastAsia="굴림" w:hAnsi="굴림" w:cs="굴림" w:hint="eastAsia"/>
                <w:color w:val="000000"/>
                <w:kern w:val="0"/>
                <w:szCs w:val="20"/>
              </w:rPr>
              <w:t>3</w:t>
            </w:r>
          </w:p>
        </w:tc>
      </w:tr>
      <w:tr w:rsidR="00AD228F" w:rsidRPr="00F70780" w14:paraId="6F11406B" w14:textId="77777777" w:rsidTr="00E02193">
        <w:trPr>
          <w:trHeight w:val="476"/>
          <w:jc w:val="center"/>
        </w:trPr>
        <w:tc>
          <w:tcPr>
            <w:tcW w:w="703" w:type="dxa"/>
            <w:vMerge w:val="restart"/>
            <w:tcBorders>
              <w:top w:val="single" w:sz="2" w:space="0" w:color="000000"/>
              <w:left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19071CD0" w14:textId="77777777" w:rsidR="00AD228F" w:rsidRPr="00F70780" w:rsidRDefault="00AD228F" w:rsidP="00F70780">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참가</w:t>
            </w:r>
          </w:p>
          <w:p w14:paraId="40E91D05" w14:textId="77777777" w:rsidR="00AD228F" w:rsidRPr="00F70780" w:rsidRDefault="00AD228F" w:rsidP="00F70780">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지원</w:t>
            </w:r>
          </w:p>
        </w:tc>
        <w:tc>
          <w:tcPr>
            <w:tcW w:w="1137"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4A0B3144" w14:textId="77777777" w:rsidR="00AD228F" w:rsidRPr="00F70780" w:rsidRDefault="00AD228F" w:rsidP="00F70780">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부문</w:t>
            </w:r>
          </w:p>
        </w:tc>
        <w:tc>
          <w:tcPr>
            <w:tcW w:w="354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A6DDF7C" w14:textId="3979B3D2" w:rsidR="00AD228F" w:rsidRPr="00F70780" w:rsidRDefault="00AD228F" w:rsidP="00F70780">
            <w:pPr>
              <w:wordWrap/>
              <w:spacing w:after="0" w:line="240" w:lineRule="auto"/>
              <w:jc w:val="center"/>
              <w:textAlignment w:val="baseline"/>
              <w:rPr>
                <w:rFonts w:ascii="함초롬바탕" w:eastAsia="굴림" w:hAnsi="굴림" w:cs="굴림"/>
                <w:color w:val="000000"/>
                <w:kern w:val="0"/>
                <w:szCs w:val="20"/>
              </w:rPr>
            </w:pPr>
            <w:r>
              <w:rPr>
                <w:rFonts w:ascii="맑은 고딕" w:eastAsia="맑은 고딕" w:hAnsi="맑은 고딕" w:cs="굴림"/>
                <w:b/>
                <w:bCs/>
                <w:color w:val="000000"/>
                <w:kern w:val="0"/>
                <w:szCs w:val="20"/>
              </w:rPr>
              <w:object w:dxaOrig="225" w:dyaOrig="225" w14:anchorId="4F772F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3" type="#_x0000_t75" style="width:42.75pt;height:20.25pt" o:ole="">
                  <v:imagedata r:id="rId8" o:title=""/>
                </v:shape>
                <w:control r:id="rId9" w:name="CheckBox13" w:shapeid="_x0000_i1313"/>
              </w:object>
            </w:r>
          </w:p>
        </w:tc>
        <w:tc>
          <w:tcPr>
            <w:tcW w:w="4337"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4237375" w14:textId="509EC970" w:rsidR="00AD228F" w:rsidRPr="00F70780" w:rsidRDefault="00AD228F" w:rsidP="0043027E">
            <w:pPr>
              <w:wordWrap/>
              <w:spacing w:after="0" w:line="240" w:lineRule="auto"/>
              <w:jc w:val="center"/>
              <w:textAlignment w:val="baseline"/>
              <w:rPr>
                <w:rFonts w:eastAsiaTheme="minorHAnsi" w:cs="굴림"/>
                <w:b/>
                <w:color w:val="000000"/>
                <w:kern w:val="0"/>
                <w:szCs w:val="20"/>
              </w:rPr>
            </w:pPr>
            <w:r>
              <w:rPr>
                <w:rFonts w:eastAsiaTheme="minorHAnsi" w:cs="굴림"/>
                <w:b/>
                <w:color w:val="000000"/>
                <w:kern w:val="0"/>
                <w:szCs w:val="20"/>
              </w:rPr>
              <w:object w:dxaOrig="225" w:dyaOrig="225" w14:anchorId="2A5C1CB1">
                <v:shape id="_x0000_i1312" type="#_x0000_t75" style="width:47.25pt;height:20.25pt" o:ole="">
                  <v:imagedata r:id="rId10" o:title=""/>
                </v:shape>
                <w:control r:id="rId11" w:name="CheckBox14" w:shapeid="_x0000_i1312"/>
              </w:object>
            </w:r>
          </w:p>
        </w:tc>
      </w:tr>
      <w:tr w:rsidR="00AD228F" w:rsidRPr="00F70780" w14:paraId="6C5BEC28" w14:textId="77777777" w:rsidTr="00E02193">
        <w:trPr>
          <w:trHeight w:val="476"/>
          <w:jc w:val="center"/>
        </w:trPr>
        <w:tc>
          <w:tcPr>
            <w:tcW w:w="703" w:type="dxa"/>
            <w:vMerge/>
            <w:tcBorders>
              <w:left w:val="single" w:sz="2" w:space="0" w:color="000000"/>
              <w:right w:val="single" w:sz="2" w:space="0" w:color="000000"/>
            </w:tcBorders>
            <w:shd w:val="clear" w:color="auto" w:fill="DEEAF6" w:themeFill="accent1" w:themeFillTint="33"/>
            <w:vAlign w:val="center"/>
            <w:hideMark/>
          </w:tcPr>
          <w:p w14:paraId="03E13ED0" w14:textId="77777777" w:rsidR="00AD228F" w:rsidRPr="00F70780" w:rsidRDefault="00AD228F" w:rsidP="00F70780">
            <w:pPr>
              <w:widowControl/>
              <w:wordWrap/>
              <w:autoSpaceDE/>
              <w:autoSpaceDN/>
              <w:spacing w:after="0" w:line="240" w:lineRule="auto"/>
              <w:jc w:val="left"/>
              <w:rPr>
                <w:rFonts w:ascii="함초롬바탕" w:eastAsia="굴림" w:hAnsi="굴림" w:cs="굴림"/>
                <w:color w:val="000000"/>
                <w:kern w:val="0"/>
                <w:szCs w:val="20"/>
              </w:rPr>
            </w:pPr>
          </w:p>
        </w:tc>
        <w:tc>
          <w:tcPr>
            <w:tcW w:w="1137" w:type="dxa"/>
            <w:vMerge w:val="restar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73336170" w14:textId="77777777" w:rsidR="00AD228F" w:rsidRPr="00F70780" w:rsidRDefault="00AD228F" w:rsidP="00F70780">
            <w:pPr>
              <w:wordWrap/>
              <w:spacing w:after="0" w:line="240" w:lineRule="auto"/>
              <w:jc w:val="center"/>
              <w:textAlignment w:val="baseline"/>
              <w:rPr>
                <w:rFonts w:ascii="함초롬바탕" w:eastAsia="굴림" w:hAnsi="굴림" w:cs="굴림"/>
                <w:color w:val="000000"/>
                <w:kern w:val="0"/>
                <w:szCs w:val="20"/>
              </w:rPr>
            </w:pPr>
            <w:r>
              <w:rPr>
                <w:rFonts w:ascii="맑은 고딕" w:eastAsia="맑은 고딕" w:hAnsi="맑은 고딕" w:cs="굴림" w:hint="eastAsia"/>
                <w:b/>
                <w:bCs/>
                <w:color w:val="000000"/>
                <w:kern w:val="0"/>
                <w:szCs w:val="20"/>
              </w:rPr>
              <w:t>자유과제</w:t>
            </w:r>
          </w:p>
        </w:tc>
        <w:tc>
          <w:tcPr>
            <w:tcW w:w="1854" w:type="dxa"/>
            <w:tcBorders>
              <w:top w:val="single" w:sz="2" w:space="0" w:color="000000"/>
              <w:left w:val="single" w:sz="2" w:space="0" w:color="000000"/>
              <w:bottom w:val="nil"/>
              <w:right w:val="nil"/>
            </w:tcBorders>
            <w:tcMar>
              <w:top w:w="28" w:type="dxa"/>
              <w:left w:w="102" w:type="dxa"/>
              <w:bottom w:w="28" w:type="dxa"/>
              <w:right w:w="102" w:type="dxa"/>
            </w:tcMar>
            <w:vAlign w:val="center"/>
            <w:hideMark/>
          </w:tcPr>
          <w:p w14:paraId="152E0884" w14:textId="6EF756CE" w:rsidR="00AD228F" w:rsidRPr="0043027E" w:rsidRDefault="00AD228F" w:rsidP="00956A6F">
            <w:pPr>
              <w:shd w:val="clear" w:color="auto" w:fill="FFFFFF"/>
              <w:spacing w:after="0" w:line="240" w:lineRule="auto"/>
              <w:textAlignment w:val="baseline"/>
              <w:rPr>
                <w:rFonts w:ascii="함초롬바탕" w:eastAsia="굴림" w:hAnsi="굴림" w:cs="굴림"/>
                <w:b/>
                <w:color w:val="000000"/>
                <w:kern w:val="0"/>
                <w:szCs w:val="20"/>
              </w:rPr>
            </w:pPr>
            <w:r w:rsidRPr="0043027E">
              <w:rPr>
                <w:rFonts w:ascii="함초롬바탕" w:eastAsia="굴림" w:hAnsi="굴림" w:cs="굴림"/>
                <w:b/>
                <w:color w:val="000000"/>
                <w:kern w:val="0"/>
                <w:szCs w:val="20"/>
              </w:rPr>
              <w:object w:dxaOrig="225" w:dyaOrig="225" w14:anchorId="2AC56A80">
                <v:shape id="_x0000_i1311" type="#_x0000_t75" style="width:64.5pt;height:18pt" o:ole="">
                  <v:imagedata r:id="rId12" o:title=""/>
                </v:shape>
                <w:control r:id="rId13" w:name="CheckBox5" w:shapeid="_x0000_i1311"/>
              </w:object>
            </w:r>
          </w:p>
        </w:tc>
        <w:tc>
          <w:tcPr>
            <w:tcW w:w="1695" w:type="dxa"/>
            <w:tcBorders>
              <w:top w:val="single" w:sz="2" w:space="0" w:color="000000"/>
              <w:left w:val="nil"/>
              <w:bottom w:val="nil"/>
              <w:right w:val="nil"/>
            </w:tcBorders>
            <w:tcMar>
              <w:top w:w="28" w:type="dxa"/>
              <w:left w:w="102" w:type="dxa"/>
              <w:bottom w:w="28" w:type="dxa"/>
              <w:right w:w="102" w:type="dxa"/>
            </w:tcMar>
            <w:vAlign w:val="center"/>
            <w:hideMark/>
          </w:tcPr>
          <w:p w14:paraId="22096920" w14:textId="3ED428C4" w:rsidR="00AD228F" w:rsidRPr="00F70780" w:rsidRDefault="00AD228F" w:rsidP="00F70780">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72936CD1">
                <v:shape id="_x0000_i1317" type="#_x0000_t75" style="width:74.25pt;height:18pt" o:ole="">
                  <v:imagedata r:id="rId14" o:title=""/>
                </v:shape>
                <w:control r:id="rId15" w:name="CheckBox6" w:shapeid="_x0000_i1317"/>
              </w:object>
            </w:r>
          </w:p>
        </w:tc>
        <w:tc>
          <w:tcPr>
            <w:tcW w:w="2507" w:type="dxa"/>
            <w:tcBorders>
              <w:top w:val="single" w:sz="2" w:space="0" w:color="000000"/>
              <w:left w:val="nil"/>
              <w:bottom w:val="nil"/>
              <w:right w:val="nil"/>
            </w:tcBorders>
            <w:tcMar>
              <w:top w:w="28" w:type="dxa"/>
              <w:left w:w="102" w:type="dxa"/>
              <w:bottom w:w="28" w:type="dxa"/>
              <w:right w:w="102" w:type="dxa"/>
            </w:tcMar>
            <w:vAlign w:val="center"/>
            <w:hideMark/>
          </w:tcPr>
          <w:p w14:paraId="5E12BACD" w14:textId="6E8756F5" w:rsidR="00AD228F" w:rsidRPr="00F70780" w:rsidRDefault="00AD228F" w:rsidP="00956A6F">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1CC2703C">
                <v:shape id="_x0000_i1309" type="#_x0000_t75" style="width:76.5pt;height:18pt" o:ole="">
                  <v:imagedata r:id="rId16" o:title=""/>
                </v:shape>
                <w:control r:id="rId17" w:name="CheckBox7" w:shapeid="_x0000_i1309"/>
              </w:object>
            </w:r>
          </w:p>
        </w:tc>
        <w:tc>
          <w:tcPr>
            <w:tcW w:w="1830" w:type="dxa"/>
            <w:gridSpan w:val="2"/>
            <w:tcBorders>
              <w:top w:val="single" w:sz="2" w:space="0" w:color="000000"/>
              <w:left w:val="nil"/>
              <w:bottom w:val="nil"/>
              <w:right w:val="single" w:sz="2" w:space="0" w:color="000000"/>
            </w:tcBorders>
            <w:tcMar>
              <w:top w:w="28" w:type="dxa"/>
              <w:left w:w="102" w:type="dxa"/>
              <w:bottom w:w="28" w:type="dxa"/>
              <w:right w:w="102" w:type="dxa"/>
            </w:tcMar>
            <w:vAlign w:val="center"/>
            <w:hideMark/>
          </w:tcPr>
          <w:p w14:paraId="0F9543EF" w14:textId="5035F633" w:rsidR="00AD228F" w:rsidRPr="00F70780" w:rsidRDefault="00AD228F" w:rsidP="00956A6F">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6A586D42">
                <v:shape id="_x0000_i1308" type="#_x0000_t75" style="width:1in;height:18pt" o:ole="">
                  <v:imagedata r:id="rId18" o:title=""/>
                </v:shape>
                <w:control r:id="rId19" w:name="CheckBox8" w:shapeid="_x0000_i1308"/>
              </w:object>
            </w:r>
          </w:p>
        </w:tc>
      </w:tr>
      <w:tr w:rsidR="00AD228F" w:rsidRPr="00F70780" w14:paraId="41199638" w14:textId="77777777" w:rsidTr="00AD228F">
        <w:trPr>
          <w:trHeight w:val="770"/>
          <w:jc w:val="center"/>
        </w:trPr>
        <w:tc>
          <w:tcPr>
            <w:tcW w:w="703" w:type="dxa"/>
            <w:vMerge/>
            <w:tcBorders>
              <w:left w:val="single" w:sz="2" w:space="0" w:color="000000"/>
              <w:right w:val="single" w:sz="2" w:space="0" w:color="000000"/>
            </w:tcBorders>
            <w:shd w:val="clear" w:color="auto" w:fill="DEEAF6" w:themeFill="accent1" w:themeFillTint="33"/>
            <w:vAlign w:val="center"/>
            <w:hideMark/>
          </w:tcPr>
          <w:p w14:paraId="1D7FAD8C" w14:textId="77777777" w:rsidR="00AD228F" w:rsidRPr="00F70780" w:rsidRDefault="00AD228F" w:rsidP="00F70780">
            <w:pPr>
              <w:widowControl/>
              <w:wordWrap/>
              <w:autoSpaceDE/>
              <w:autoSpaceDN/>
              <w:spacing w:after="0" w:line="240" w:lineRule="auto"/>
              <w:jc w:val="left"/>
              <w:rPr>
                <w:rFonts w:ascii="함초롬바탕" w:eastAsia="굴림" w:hAnsi="굴림" w:cs="굴림"/>
                <w:color w:val="000000"/>
                <w:kern w:val="0"/>
                <w:szCs w:val="20"/>
              </w:rPr>
            </w:pPr>
          </w:p>
        </w:tc>
        <w:tc>
          <w:tcPr>
            <w:tcW w:w="1137" w:type="dxa"/>
            <w:vMerge/>
            <w:tcBorders>
              <w:top w:val="single" w:sz="2" w:space="0" w:color="000000"/>
              <w:left w:val="single" w:sz="2" w:space="0" w:color="000000"/>
              <w:bottom w:val="single" w:sz="4" w:space="0" w:color="auto"/>
              <w:right w:val="single" w:sz="2" w:space="0" w:color="000000"/>
            </w:tcBorders>
            <w:shd w:val="clear" w:color="auto" w:fill="DEEAF6" w:themeFill="accent1" w:themeFillTint="33"/>
            <w:vAlign w:val="center"/>
            <w:hideMark/>
          </w:tcPr>
          <w:p w14:paraId="4631A6CE" w14:textId="77777777" w:rsidR="00AD228F" w:rsidRPr="00F70780" w:rsidRDefault="00AD228F" w:rsidP="00F70780">
            <w:pPr>
              <w:widowControl/>
              <w:wordWrap/>
              <w:autoSpaceDE/>
              <w:autoSpaceDN/>
              <w:spacing w:after="0" w:line="240" w:lineRule="auto"/>
              <w:jc w:val="left"/>
              <w:rPr>
                <w:rFonts w:ascii="함초롬바탕" w:eastAsia="굴림" w:hAnsi="굴림" w:cs="굴림"/>
                <w:color w:val="000000"/>
                <w:kern w:val="0"/>
                <w:szCs w:val="20"/>
              </w:rPr>
            </w:pPr>
          </w:p>
        </w:tc>
        <w:tc>
          <w:tcPr>
            <w:tcW w:w="1854" w:type="dxa"/>
            <w:tcBorders>
              <w:top w:val="nil"/>
              <w:left w:val="single" w:sz="2" w:space="0" w:color="000000"/>
              <w:bottom w:val="single" w:sz="4" w:space="0" w:color="auto"/>
              <w:right w:val="nil"/>
            </w:tcBorders>
            <w:tcMar>
              <w:top w:w="28" w:type="dxa"/>
              <w:left w:w="102" w:type="dxa"/>
              <w:bottom w:w="28" w:type="dxa"/>
              <w:right w:w="102" w:type="dxa"/>
            </w:tcMar>
            <w:vAlign w:val="center"/>
            <w:hideMark/>
          </w:tcPr>
          <w:p w14:paraId="79D90998" w14:textId="6CBADCD5" w:rsidR="00AD228F" w:rsidRPr="00F70780" w:rsidRDefault="00AD228F" w:rsidP="00956A6F">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5D647768">
                <v:shape id="_x0000_i1307" type="#_x0000_t75" style="width:81.75pt;height:18pt" o:ole="">
                  <v:imagedata r:id="rId20" o:title=""/>
                </v:shape>
                <w:control r:id="rId21" w:name="CheckBox9" w:shapeid="_x0000_i1307"/>
              </w:object>
            </w:r>
          </w:p>
        </w:tc>
        <w:tc>
          <w:tcPr>
            <w:tcW w:w="1695" w:type="dxa"/>
            <w:tcBorders>
              <w:top w:val="nil"/>
              <w:left w:val="nil"/>
              <w:bottom w:val="single" w:sz="4" w:space="0" w:color="auto"/>
              <w:right w:val="nil"/>
            </w:tcBorders>
            <w:tcMar>
              <w:top w:w="28" w:type="dxa"/>
              <w:left w:w="102" w:type="dxa"/>
              <w:bottom w:w="28" w:type="dxa"/>
              <w:right w:w="102" w:type="dxa"/>
            </w:tcMar>
            <w:vAlign w:val="center"/>
            <w:hideMark/>
          </w:tcPr>
          <w:p w14:paraId="1652077B" w14:textId="13388806" w:rsidR="00AD228F" w:rsidRPr="00F70780" w:rsidRDefault="00AD228F" w:rsidP="00956A6F">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7245C957">
                <v:shape id="_x0000_i1306" type="#_x0000_t75" style="width:54pt;height:18pt" o:ole="">
                  <v:imagedata r:id="rId22" o:title=""/>
                </v:shape>
                <w:control r:id="rId23" w:name="CheckBox10" w:shapeid="_x0000_i1306"/>
              </w:object>
            </w:r>
          </w:p>
        </w:tc>
        <w:tc>
          <w:tcPr>
            <w:tcW w:w="2507" w:type="dxa"/>
            <w:tcBorders>
              <w:top w:val="nil"/>
              <w:left w:val="nil"/>
              <w:bottom w:val="single" w:sz="4" w:space="0" w:color="auto"/>
              <w:right w:val="nil"/>
            </w:tcBorders>
            <w:tcMar>
              <w:top w:w="28" w:type="dxa"/>
              <w:left w:w="102" w:type="dxa"/>
              <w:bottom w:w="28" w:type="dxa"/>
              <w:right w:w="102" w:type="dxa"/>
            </w:tcMar>
            <w:vAlign w:val="center"/>
            <w:hideMark/>
          </w:tcPr>
          <w:p w14:paraId="63F5A584" w14:textId="4ADE2F81" w:rsidR="00AD228F" w:rsidRPr="00F70780" w:rsidRDefault="00AD228F" w:rsidP="00956A6F">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7A49F268">
                <v:shape id="_x0000_i1305" type="#_x0000_t75" style="width:56.25pt;height:18pt" o:ole="">
                  <v:imagedata r:id="rId24" o:title=""/>
                </v:shape>
                <w:control r:id="rId25" w:name="CheckBox11" w:shapeid="_x0000_i1305"/>
              </w:object>
            </w:r>
          </w:p>
        </w:tc>
        <w:tc>
          <w:tcPr>
            <w:tcW w:w="1830" w:type="dxa"/>
            <w:gridSpan w:val="2"/>
            <w:tcBorders>
              <w:top w:val="nil"/>
              <w:left w:val="nil"/>
              <w:bottom w:val="single" w:sz="4" w:space="0" w:color="auto"/>
              <w:right w:val="single" w:sz="2" w:space="0" w:color="000000"/>
            </w:tcBorders>
            <w:tcMar>
              <w:top w:w="28" w:type="dxa"/>
              <w:left w:w="102" w:type="dxa"/>
              <w:bottom w:w="28" w:type="dxa"/>
              <w:right w:w="102" w:type="dxa"/>
            </w:tcMar>
            <w:vAlign w:val="center"/>
            <w:hideMark/>
          </w:tcPr>
          <w:p w14:paraId="61DB9CC2" w14:textId="64B9EFA9" w:rsidR="00AD228F" w:rsidRPr="00F70780" w:rsidRDefault="00AD228F" w:rsidP="0043027E">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01E57DE4">
                <v:shape id="_x0000_i1304" type="#_x0000_t75" style="width:56.25pt;height:18pt" o:ole="">
                  <v:imagedata r:id="rId26" o:title=""/>
                </v:shape>
                <w:control r:id="rId27" w:name="CheckBox111" w:shapeid="_x0000_i1304"/>
              </w:object>
            </w:r>
          </w:p>
        </w:tc>
      </w:tr>
      <w:tr w:rsidR="00AD228F" w:rsidRPr="00F70780" w14:paraId="2BB1C610" w14:textId="77777777" w:rsidTr="00AD228F">
        <w:trPr>
          <w:trHeight w:val="770"/>
          <w:jc w:val="center"/>
        </w:trPr>
        <w:tc>
          <w:tcPr>
            <w:tcW w:w="703" w:type="dxa"/>
            <w:vMerge/>
            <w:tcBorders>
              <w:left w:val="single" w:sz="2" w:space="0" w:color="000000"/>
              <w:bottom w:val="single" w:sz="4" w:space="0" w:color="auto"/>
              <w:right w:val="single" w:sz="2" w:space="0" w:color="000000"/>
            </w:tcBorders>
            <w:shd w:val="clear" w:color="auto" w:fill="DEEAF6" w:themeFill="accent1" w:themeFillTint="33"/>
            <w:vAlign w:val="center"/>
          </w:tcPr>
          <w:p w14:paraId="5EABD284" w14:textId="77777777" w:rsidR="00AD228F" w:rsidRPr="00F70780" w:rsidRDefault="00AD228F" w:rsidP="00F70780">
            <w:pPr>
              <w:widowControl/>
              <w:wordWrap/>
              <w:autoSpaceDE/>
              <w:autoSpaceDN/>
              <w:spacing w:after="0" w:line="240" w:lineRule="auto"/>
              <w:jc w:val="left"/>
              <w:rPr>
                <w:rFonts w:ascii="함초롬바탕" w:eastAsia="굴림" w:hAnsi="굴림" w:cs="굴림"/>
                <w:color w:val="000000"/>
                <w:kern w:val="0"/>
                <w:szCs w:val="20"/>
              </w:rPr>
            </w:pPr>
          </w:p>
        </w:tc>
        <w:tc>
          <w:tcPr>
            <w:tcW w:w="1137" w:type="dxa"/>
            <w:tcBorders>
              <w:top w:val="single" w:sz="2" w:space="0" w:color="000000"/>
              <w:left w:val="single" w:sz="2" w:space="0" w:color="000000"/>
              <w:bottom w:val="single" w:sz="4" w:space="0" w:color="auto"/>
              <w:right w:val="single" w:sz="2" w:space="0" w:color="000000"/>
            </w:tcBorders>
            <w:shd w:val="clear" w:color="auto" w:fill="DEEAF6" w:themeFill="accent1" w:themeFillTint="33"/>
            <w:vAlign w:val="center"/>
          </w:tcPr>
          <w:p w14:paraId="00B7F8AF" w14:textId="56C42733" w:rsidR="00AD228F" w:rsidRPr="00F70780" w:rsidRDefault="00AD228F" w:rsidP="00AD228F">
            <w:pPr>
              <w:wordWrap/>
              <w:spacing w:after="0" w:line="240" w:lineRule="auto"/>
              <w:jc w:val="center"/>
              <w:textAlignment w:val="baseline"/>
              <w:rPr>
                <w:rFonts w:ascii="함초롬바탕" w:eastAsia="굴림" w:hAnsi="굴림" w:cs="굴림"/>
                <w:color w:val="000000"/>
                <w:kern w:val="0"/>
                <w:szCs w:val="20"/>
              </w:rPr>
            </w:pPr>
            <w:r w:rsidRPr="00AD228F">
              <w:rPr>
                <w:rFonts w:ascii="맑은 고딕" w:eastAsia="맑은 고딕" w:hAnsi="맑은 고딕" w:cs="굴림" w:hint="eastAsia"/>
                <w:b/>
                <w:bCs/>
                <w:color w:val="000000"/>
                <w:kern w:val="0"/>
                <w:szCs w:val="20"/>
              </w:rPr>
              <w:t>지정과제</w:t>
            </w:r>
          </w:p>
        </w:tc>
        <w:tc>
          <w:tcPr>
            <w:tcW w:w="3549" w:type="dxa"/>
            <w:gridSpan w:val="2"/>
            <w:tcBorders>
              <w:top w:val="single" w:sz="4" w:space="0" w:color="auto"/>
              <w:left w:val="single" w:sz="2" w:space="0" w:color="000000"/>
              <w:bottom w:val="single" w:sz="4" w:space="0" w:color="auto"/>
              <w:right w:val="single" w:sz="4" w:space="0" w:color="auto"/>
            </w:tcBorders>
            <w:tcMar>
              <w:top w:w="28" w:type="dxa"/>
              <w:left w:w="102" w:type="dxa"/>
              <w:bottom w:w="28" w:type="dxa"/>
              <w:right w:w="102" w:type="dxa"/>
            </w:tcMar>
            <w:vAlign w:val="center"/>
          </w:tcPr>
          <w:p w14:paraId="2A15B375" w14:textId="2B7E2C5C" w:rsidR="00AD228F" w:rsidRDefault="00AD228F" w:rsidP="00956A6F">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3F6F20D6">
                <v:shape id="_x0000_i1303" type="#_x0000_t75" style="width:106.5pt;height:18pt" o:ole="">
                  <v:imagedata r:id="rId28" o:title=""/>
                </v:shape>
                <w:control r:id="rId29" w:name="CheckBox1111" w:shapeid="_x0000_i1303"/>
              </w:object>
            </w:r>
          </w:p>
        </w:tc>
        <w:tc>
          <w:tcPr>
            <w:tcW w:w="4337" w:type="dxa"/>
            <w:gridSpan w:val="3"/>
            <w:tcBorders>
              <w:top w:val="single" w:sz="4" w:space="0" w:color="auto"/>
              <w:left w:val="single" w:sz="4" w:space="0" w:color="auto"/>
              <w:bottom w:val="single" w:sz="4" w:space="0" w:color="auto"/>
              <w:right w:val="single" w:sz="2" w:space="0" w:color="000000"/>
            </w:tcBorders>
            <w:tcMar>
              <w:top w:w="28" w:type="dxa"/>
              <w:left w:w="102" w:type="dxa"/>
              <w:bottom w:w="28" w:type="dxa"/>
              <w:right w:w="102" w:type="dxa"/>
            </w:tcMar>
            <w:vAlign w:val="center"/>
          </w:tcPr>
          <w:p w14:paraId="13046C0C" w14:textId="20ACA217" w:rsidR="00AD228F" w:rsidRDefault="00AD228F" w:rsidP="0043027E">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4F2814F5">
                <v:shape id="_x0000_i1302" type="#_x0000_t75" style="width:85.5pt;height:18pt" o:ole="">
                  <v:imagedata r:id="rId30" o:title=""/>
                </v:shape>
                <w:control r:id="rId31" w:name="CheckBox1112" w:shapeid="_x0000_i1302"/>
              </w:object>
            </w:r>
          </w:p>
        </w:tc>
      </w:tr>
      <w:tr w:rsidR="004A7626" w:rsidRPr="00F70780" w14:paraId="238AB180" w14:textId="77777777" w:rsidTr="00AD228F">
        <w:trPr>
          <w:trHeight w:val="75"/>
          <w:jc w:val="center"/>
        </w:trPr>
        <w:tc>
          <w:tcPr>
            <w:tcW w:w="184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DA4B0B9" w14:textId="77777777" w:rsidR="004A7626" w:rsidRPr="009D442A" w:rsidRDefault="004A7626" w:rsidP="009D442A">
            <w:pPr>
              <w:wordWrap/>
              <w:spacing w:after="0" w:line="240" w:lineRule="auto"/>
              <w:jc w:val="center"/>
              <w:textAlignment w:val="baseline"/>
              <w:rPr>
                <w:rFonts w:ascii="함초롬바탕" w:eastAsia="굴림" w:hAnsi="굴림" w:cs="굴림"/>
                <w:color w:val="000000"/>
                <w:kern w:val="0"/>
                <w:szCs w:val="20"/>
              </w:rPr>
            </w:pPr>
            <w:r w:rsidRPr="009D442A">
              <w:rPr>
                <w:rFonts w:ascii="맑은 고딕" w:eastAsia="맑은 고딕" w:hAnsi="맑은 고딕" w:cs="굴림" w:hint="eastAsia"/>
                <w:b/>
                <w:bCs/>
                <w:color w:val="000000"/>
                <w:spacing w:val="-8"/>
                <w:kern w:val="0"/>
                <w:szCs w:val="20"/>
              </w:rPr>
              <w:t xml:space="preserve"> 프로젝트 활용방향 </w:t>
            </w:r>
          </w:p>
        </w:tc>
        <w:tc>
          <w:tcPr>
            <w:tcW w:w="6521" w:type="dxa"/>
            <w:gridSpan w:val="4"/>
            <w:tcBorders>
              <w:top w:val="single" w:sz="4" w:space="0" w:color="auto"/>
              <w:left w:val="single" w:sz="4" w:space="0" w:color="auto"/>
              <w:bottom w:val="single" w:sz="4" w:space="0" w:color="auto"/>
              <w:right w:val="nil"/>
            </w:tcBorders>
            <w:tcMar>
              <w:top w:w="28" w:type="dxa"/>
              <w:left w:w="102" w:type="dxa"/>
              <w:bottom w:w="28" w:type="dxa"/>
              <w:right w:w="102" w:type="dxa"/>
            </w:tcMar>
            <w:vAlign w:val="center"/>
          </w:tcPr>
          <w:p w14:paraId="021C5C89" w14:textId="0595F660" w:rsidR="004A7626" w:rsidRPr="00DA6308" w:rsidRDefault="004A7626" w:rsidP="004A7626">
            <w:pPr>
              <w:spacing w:after="0" w:line="320" w:lineRule="exact"/>
              <w:jc w:val="center"/>
              <w:textAlignment w:val="baseline"/>
              <w:rPr>
                <w:rFonts w:ascii="함초롬바탕" w:eastAsia="굴림" w:hAnsi="굴림" w:cs="굴림"/>
                <w:szCs w:val="20"/>
              </w:rPr>
            </w:pPr>
            <w:r w:rsidRPr="009D442A">
              <w:rPr>
                <w:rFonts w:ascii="함초롬바탕" w:eastAsia="굴림" w:hAnsi="굴림" w:cs="굴림"/>
                <w:color w:val="000000"/>
                <w:kern w:val="0"/>
                <w:szCs w:val="20"/>
              </w:rPr>
              <w:object w:dxaOrig="225" w:dyaOrig="225" w14:anchorId="5C1B3BEA">
                <v:shape id="_x0000_i1301" type="#_x0000_t75" style="width:57.75pt;height:17.25pt" o:ole="">
                  <v:imagedata r:id="rId32" o:title=""/>
                </v:shape>
                <w:control r:id="rId33" w:name="CheckBox141" w:shapeid="_x0000_i1301"/>
              </w:object>
            </w:r>
            <w:r>
              <w:rPr>
                <w:rFonts w:eastAsiaTheme="minorHAnsi" w:cs="굴림"/>
                <w:b/>
                <w:color w:val="000000"/>
                <w:kern w:val="0"/>
                <w:szCs w:val="20"/>
              </w:rPr>
              <w:t xml:space="preserve">  </w:t>
            </w:r>
            <w:r>
              <w:rPr>
                <w:rFonts w:eastAsiaTheme="minorHAnsi" w:cs="굴림"/>
                <w:b/>
                <w:color w:val="000000"/>
                <w:kern w:val="0"/>
                <w:szCs w:val="20"/>
              </w:rPr>
              <w:object w:dxaOrig="225" w:dyaOrig="225" w14:anchorId="1BD660AC">
                <v:shape id="_x0000_i1300" type="#_x0000_t75" style="width:57.75pt;height:17.25pt" o:ole="">
                  <v:imagedata r:id="rId34" o:title=""/>
                </v:shape>
                <w:control r:id="rId35" w:name="CheckBox142" w:shapeid="_x0000_i1300"/>
              </w:object>
            </w:r>
            <w:r>
              <w:rPr>
                <w:rFonts w:eastAsiaTheme="minorHAnsi" w:cs="굴림"/>
                <w:b/>
                <w:color w:val="000000"/>
                <w:kern w:val="0"/>
                <w:szCs w:val="20"/>
              </w:rPr>
              <w:t xml:space="preserve">  </w:t>
            </w:r>
            <w:r>
              <w:rPr>
                <w:rFonts w:eastAsiaTheme="minorHAnsi" w:cs="굴림"/>
                <w:b/>
                <w:color w:val="000000"/>
                <w:kern w:val="0"/>
                <w:szCs w:val="20"/>
              </w:rPr>
              <w:object w:dxaOrig="225" w:dyaOrig="225" w14:anchorId="0A4756BE">
                <v:shape id="_x0000_i1299" type="#_x0000_t75" style="width:114.75pt;height:17.25pt" o:ole="">
                  <v:imagedata r:id="rId36" o:title=""/>
                </v:shape>
                <w:control r:id="rId37" w:name="CheckBox1421" w:shapeid="_x0000_i1299"/>
              </w:object>
            </w:r>
            <w:r>
              <w:rPr>
                <w:rFonts w:eastAsiaTheme="minorHAnsi" w:cs="굴림"/>
                <w:b/>
                <w:color w:val="000000"/>
                <w:kern w:val="0"/>
                <w:szCs w:val="20"/>
              </w:rPr>
              <w:t xml:space="preserve"> </w:t>
            </w:r>
            <w:r>
              <w:rPr>
                <w:rFonts w:eastAsiaTheme="minorHAnsi" w:cs="굴림"/>
                <w:b/>
                <w:color w:val="000000"/>
                <w:kern w:val="0"/>
                <w:szCs w:val="20"/>
              </w:rPr>
              <w:object w:dxaOrig="225" w:dyaOrig="225" w14:anchorId="6DD76999">
                <v:shape id="_x0000_i1298" type="#_x0000_t75" style="width:57pt;height:17.25pt" o:ole="">
                  <v:imagedata r:id="rId38" o:title=""/>
                </v:shape>
                <w:control r:id="rId39" w:name="CheckBox1422" w:shapeid="_x0000_i1298"/>
              </w:object>
            </w:r>
          </w:p>
        </w:tc>
        <w:tc>
          <w:tcPr>
            <w:tcW w:w="1365" w:type="dxa"/>
            <w:tcBorders>
              <w:top w:val="single" w:sz="4" w:space="0" w:color="auto"/>
              <w:left w:val="nil"/>
              <w:bottom w:val="single" w:sz="4" w:space="0" w:color="auto"/>
              <w:right w:val="single" w:sz="2" w:space="0" w:color="000000"/>
            </w:tcBorders>
            <w:vAlign w:val="center"/>
          </w:tcPr>
          <w:p w14:paraId="1516B782" w14:textId="77777777" w:rsidR="004A7626" w:rsidRPr="00DA6308" w:rsidRDefault="004A7626" w:rsidP="004A7626">
            <w:pPr>
              <w:spacing w:after="0" w:line="360" w:lineRule="auto"/>
              <w:jc w:val="center"/>
              <w:textAlignment w:val="baseline"/>
              <w:rPr>
                <w:rFonts w:ascii="함초롬바탕" w:eastAsia="굴림" w:hAnsi="굴림" w:cs="굴림"/>
                <w:szCs w:val="20"/>
              </w:rPr>
            </w:pPr>
            <w:r>
              <w:rPr>
                <w:rFonts w:eastAsiaTheme="minorHAnsi" w:cs="굴림"/>
                <w:b/>
                <w:color w:val="000000"/>
                <w:kern w:val="0"/>
                <w:szCs w:val="20"/>
              </w:rPr>
              <w:t>(</w:t>
            </w:r>
            <w:r>
              <w:rPr>
                <w:rFonts w:eastAsiaTheme="minorHAnsi" w:cs="굴림"/>
                <w:b/>
                <w:color w:val="000000"/>
                <w:kern w:val="0"/>
                <w:sz w:val="10"/>
                <w:szCs w:val="10"/>
              </w:rPr>
              <w:t xml:space="preserve">                     </w:t>
            </w:r>
            <w:r>
              <w:rPr>
                <w:rFonts w:eastAsiaTheme="minorHAnsi" w:cs="굴림"/>
                <w:b/>
                <w:color w:val="000000"/>
                <w:kern w:val="0"/>
                <w:szCs w:val="20"/>
              </w:rPr>
              <w:t>)</w:t>
            </w:r>
          </w:p>
        </w:tc>
      </w:tr>
      <w:tr w:rsidR="009D442A" w:rsidRPr="00F70780" w14:paraId="4144BDA3" w14:textId="77777777" w:rsidTr="009029C3">
        <w:tblPrEx>
          <w:tblW w:w="0" w:type="auto"/>
          <w:jc w:val="center"/>
          <w:tblBorders>
            <w:top w:val="single" w:sz="2" w:space="0" w:color="000000"/>
            <w:left w:val="single" w:sz="2" w:space="0" w:color="000000"/>
            <w:bottom w:val="single" w:sz="2" w:space="0" w:color="000000"/>
            <w:right w:val="single" w:sz="2" w:space="0" w:color="000000"/>
          </w:tblBorders>
          <w:tblLayout w:type="fixed"/>
          <w:tblCellMar>
            <w:top w:w="15" w:type="dxa"/>
            <w:left w:w="15" w:type="dxa"/>
            <w:bottom w:w="15" w:type="dxa"/>
            <w:right w:w="15" w:type="dxa"/>
          </w:tblCellMar>
          <w:tblPrExChange w:id="3" w:author="이 태학" w:date="2020-07-10T00:21:00Z">
            <w:tblPrEx>
              <w:tblW w:w="0" w:type="auto"/>
              <w:jc w:val="center"/>
              <w:tblBorders>
                <w:top w:val="single" w:sz="2" w:space="0" w:color="000000"/>
                <w:left w:val="single" w:sz="2" w:space="0" w:color="000000"/>
                <w:bottom w:val="single" w:sz="2" w:space="0" w:color="000000"/>
                <w:right w:val="single" w:sz="2" w:space="0" w:color="000000"/>
              </w:tblBorders>
              <w:tblLayout w:type="fixed"/>
              <w:tblCellMar>
                <w:top w:w="15" w:type="dxa"/>
                <w:left w:w="15" w:type="dxa"/>
                <w:bottom w:w="15" w:type="dxa"/>
                <w:right w:w="15" w:type="dxa"/>
              </w:tblCellMar>
            </w:tblPrEx>
          </w:tblPrExChange>
        </w:tblPrEx>
        <w:trPr>
          <w:trHeight w:val="152"/>
          <w:jc w:val="center"/>
          <w:trPrChange w:id="4" w:author="이 태학" w:date="2020-07-10T00:21:00Z">
            <w:trPr>
              <w:trHeight w:val="152"/>
              <w:jc w:val="center"/>
            </w:trPr>
          </w:trPrChange>
        </w:trPr>
        <w:tc>
          <w:tcPr>
            <w:tcW w:w="1840" w:type="dxa"/>
            <w:gridSpan w:val="2"/>
            <w:tcBorders>
              <w:top w:val="single" w:sz="2" w:space="0" w:color="000000"/>
              <w:left w:val="nil"/>
              <w:bottom w:val="nil"/>
              <w:right w:val="nil"/>
            </w:tcBorders>
            <w:tcMar>
              <w:top w:w="28" w:type="dxa"/>
              <w:left w:w="102" w:type="dxa"/>
              <w:bottom w:w="28" w:type="dxa"/>
              <w:right w:w="102" w:type="dxa"/>
            </w:tcMar>
            <w:vAlign w:val="center"/>
            <w:hideMark/>
            <w:tcPrChange w:id="5" w:author="이 태학" w:date="2020-07-10T00:21:00Z">
              <w:tcPr>
                <w:tcW w:w="1840" w:type="dxa"/>
                <w:gridSpan w:val="2"/>
                <w:tcBorders>
                  <w:top w:val="single" w:sz="2" w:space="0" w:color="000000"/>
                  <w:left w:val="nil"/>
                  <w:bottom w:val="nil"/>
                  <w:right w:val="nil"/>
                </w:tcBorders>
                <w:tcMar>
                  <w:top w:w="28" w:type="dxa"/>
                  <w:left w:w="102" w:type="dxa"/>
                  <w:bottom w:w="28" w:type="dxa"/>
                  <w:right w:w="102" w:type="dxa"/>
                </w:tcMar>
                <w:vAlign w:val="center"/>
                <w:hideMark/>
              </w:tcPr>
            </w:tcPrChange>
          </w:tcPr>
          <w:p w14:paraId="1AC8399E" w14:textId="77777777" w:rsidR="009D442A" w:rsidRPr="00F70780" w:rsidRDefault="009D442A" w:rsidP="009D442A">
            <w:pPr>
              <w:wordWrap/>
              <w:spacing w:after="0" w:line="384" w:lineRule="auto"/>
              <w:textAlignment w:val="baseline"/>
              <w:rPr>
                <w:rFonts w:ascii="함초롬바탕" w:eastAsia="굴림" w:hAnsi="굴림" w:cs="굴림"/>
                <w:color w:val="000000"/>
                <w:kern w:val="0"/>
                <w:szCs w:val="20"/>
              </w:rPr>
            </w:pPr>
          </w:p>
        </w:tc>
        <w:tc>
          <w:tcPr>
            <w:tcW w:w="7886" w:type="dxa"/>
            <w:gridSpan w:val="5"/>
            <w:tcBorders>
              <w:top w:val="single" w:sz="2" w:space="0" w:color="000000"/>
              <w:left w:val="nil"/>
              <w:bottom w:val="nil"/>
              <w:right w:val="nil"/>
            </w:tcBorders>
            <w:tcMar>
              <w:top w:w="28" w:type="dxa"/>
              <w:left w:w="102" w:type="dxa"/>
              <w:bottom w:w="28" w:type="dxa"/>
              <w:right w:w="102" w:type="dxa"/>
            </w:tcMar>
            <w:vAlign w:val="center"/>
            <w:hideMark/>
            <w:tcPrChange w:id="6" w:author="이 태학" w:date="2020-07-10T00:21:00Z">
              <w:tcPr>
                <w:tcW w:w="7886" w:type="dxa"/>
                <w:gridSpan w:val="5"/>
                <w:tcBorders>
                  <w:top w:val="single" w:sz="2" w:space="0" w:color="000000"/>
                  <w:left w:val="nil"/>
                  <w:bottom w:val="nil"/>
                  <w:right w:val="nil"/>
                </w:tcBorders>
                <w:tcMar>
                  <w:top w:w="28" w:type="dxa"/>
                  <w:left w:w="102" w:type="dxa"/>
                  <w:bottom w:w="28" w:type="dxa"/>
                  <w:right w:w="102" w:type="dxa"/>
                </w:tcMar>
                <w:vAlign w:val="center"/>
                <w:hideMark/>
              </w:tcPr>
            </w:tcPrChange>
          </w:tcPr>
          <w:p w14:paraId="0E572C22" w14:textId="77777777" w:rsidR="009D442A" w:rsidRPr="00F70780" w:rsidRDefault="009D442A" w:rsidP="009D442A">
            <w:pPr>
              <w:wordWrap/>
              <w:spacing w:after="0" w:line="384" w:lineRule="auto"/>
              <w:jc w:val="center"/>
              <w:textAlignment w:val="baseline"/>
              <w:rPr>
                <w:rFonts w:ascii="함초롬바탕" w:eastAsia="굴림" w:hAnsi="굴림" w:cs="굴림"/>
                <w:color w:val="000000"/>
                <w:kern w:val="0"/>
                <w:sz w:val="10"/>
                <w:szCs w:val="10"/>
              </w:rPr>
            </w:pPr>
          </w:p>
        </w:tc>
      </w:tr>
      <w:tr w:rsidR="009D442A" w:rsidRPr="00F70780" w14:paraId="0220B533" w14:textId="77777777" w:rsidTr="009029C3">
        <w:tblPrEx>
          <w:tblW w:w="0" w:type="auto"/>
          <w:jc w:val="center"/>
          <w:tblBorders>
            <w:top w:val="single" w:sz="2" w:space="0" w:color="000000"/>
            <w:left w:val="single" w:sz="2" w:space="0" w:color="000000"/>
            <w:bottom w:val="single" w:sz="2" w:space="0" w:color="000000"/>
            <w:right w:val="single" w:sz="2" w:space="0" w:color="000000"/>
          </w:tblBorders>
          <w:tblLayout w:type="fixed"/>
          <w:tblCellMar>
            <w:top w:w="15" w:type="dxa"/>
            <w:left w:w="15" w:type="dxa"/>
            <w:bottom w:w="15" w:type="dxa"/>
            <w:right w:w="15" w:type="dxa"/>
          </w:tblCellMar>
          <w:tblPrExChange w:id="7" w:author="이 태학" w:date="2020-07-10T00:21:00Z">
            <w:tblPrEx>
              <w:tblW w:w="0" w:type="auto"/>
              <w:jc w:val="center"/>
              <w:tblBorders>
                <w:top w:val="single" w:sz="2" w:space="0" w:color="000000"/>
                <w:left w:val="single" w:sz="2" w:space="0" w:color="000000"/>
                <w:bottom w:val="single" w:sz="2" w:space="0" w:color="000000"/>
                <w:right w:val="single" w:sz="2" w:space="0" w:color="000000"/>
              </w:tblBorders>
              <w:tblLayout w:type="fixed"/>
              <w:tblCellMar>
                <w:top w:w="15" w:type="dxa"/>
                <w:left w:w="15" w:type="dxa"/>
                <w:bottom w:w="15" w:type="dxa"/>
                <w:right w:w="15" w:type="dxa"/>
              </w:tblCellMar>
            </w:tblPrEx>
          </w:tblPrExChange>
        </w:tblPrEx>
        <w:trPr>
          <w:trHeight w:val="286"/>
          <w:jc w:val="center"/>
          <w:trPrChange w:id="8" w:author="이 태학" w:date="2020-07-10T00:21:00Z">
            <w:trPr>
              <w:trHeight w:val="286"/>
              <w:jc w:val="center"/>
            </w:trPr>
          </w:trPrChange>
        </w:trPr>
        <w:tc>
          <w:tcPr>
            <w:tcW w:w="9726" w:type="dxa"/>
            <w:gridSpan w:val="7"/>
            <w:tcBorders>
              <w:top w:val="nil"/>
              <w:left w:val="nil"/>
              <w:bottom w:val="nil"/>
              <w:right w:val="nil"/>
            </w:tcBorders>
            <w:shd w:val="clear" w:color="auto" w:fill="auto"/>
            <w:tcMar>
              <w:top w:w="28" w:type="dxa"/>
              <w:left w:w="102" w:type="dxa"/>
              <w:bottom w:w="28" w:type="dxa"/>
              <w:right w:w="102" w:type="dxa"/>
            </w:tcMar>
            <w:vAlign w:val="center"/>
            <w:hideMark/>
            <w:tcPrChange w:id="9" w:author="이 태학" w:date="2020-07-10T00:21:00Z">
              <w:tcPr>
                <w:tcW w:w="9726" w:type="dxa"/>
                <w:gridSpan w:val="7"/>
                <w:tcBorders>
                  <w:top w:val="nil"/>
                  <w:left w:val="nil"/>
                  <w:bottom w:val="single" w:sz="2" w:space="0" w:color="000000"/>
                  <w:right w:val="nil"/>
                </w:tcBorders>
                <w:shd w:val="clear" w:color="auto" w:fill="auto"/>
                <w:tcMar>
                  <w:top w:w="28" w:type="dxa"/>
                  <w:left w:w="102" w:type="dxa"/>
                  <w:bottom w:w="28" w:type="dxa"/>
                  <w:right w:w="102" w:type="dxa"/>
                </w:tcMar>
                <w:vAlign w:val="center"/>
                <w:hideMark/>
              </w:tcPr>
            </w:tcPrChange>
          </w:tcPr>
          <w:p w14:paraId="052BF348" w14:textId="77777777" w:rsidR="009D442A" w:rsidRPr="00780D15" w:rsidRDefault="009D442A" w:rsidP="009D442A">
            <w:pPr>
              <w:spacing w:after="0" w:line="240" w:lineRule="auto"/>
              <w:textAlignment w:val="baseline"/>
              <w:rPr>
                <w:rFonts w:ascii="함초롬바탕" w:eastAsia="굴림" w:hAnsi="굴림" w:cs="굴림"/>
                <w:color w:val="000000"/>
                <w:kern w:val="0"/>
                <w:sz w:val="30"/>
                <w:szCs w:val="30"/>
              </w:rPr>
            </w:pPr>
            <w:r w:rsidRPr="00780D15">
              <w:rPr>
                <w:rFonts w:ascii="맑은 고딕" w:eastAsia="맑은 고딕" w:hAnsi="맑은 고딕" w:cs="굴림" w:hint="eastAsia"/>
                <w:b/>
                <w:bCs/>
                <w:color w:val="000000"/>
                <w:kern w:val="0"/>
                <w:sz w:val="30"/>
                <w:szCs w:val="30"/>
              </w:rPr>
              <w:t xml:space="preserve">□ </w:t>
            </w:r>
            <w:r>
              <w:rPr>
                <w:rFonts w:ascii="맑은 고딕" w:eastAsia="맑은 고딕" w:hAnsi="맑은 고딕" w:cs="굴림" w:hint="eastAsia"/>
                <w:b/>
                <w:bCs/>
                <w:color w:val="000000"/>
                <w:kern w:val="0"/>
                <w:sz w:val="30"/>
                <w:szCs w:val="30"/>
              </w:rPr>
              <w:t>출품작 요약</w:t>
            </w:r>
          </w:p>
        </w:tc>
      </w:tr>
      <w:tr w:rsidR="009D442A" w:rsidRPr="00F70780" w:rsidDel="00436A37" w14:paraId="54EF5498" w14:textId="469CF5EF" w:rsidTr="009029C3">
        <w:tblPrEx>
          <w:tblW w:w="0" w:type="auto"/>
          <w:jc w:val="center"/>
          <w:tblBorders>
            <w:top w:val="single" w:sz="2" w:space="0" w:color="000000"/>
            <w:left w:val="single" w:sz="2" w:space="0" w:color="000000"/>
            <w:bottom w:val="single" w:sz="2" w:space="0" w:color="000000"/>
            <w:right w:val="single" w:sz="2" w:space="0" w:color="000000"/>
          </w:tblBorders>
          <w:tblLayout w:type="fixed"/>
          <w:tblCellMar>
            <w:top w:w="15" w:type="dxa"/>
            <w:left w:w="15" w:type="dxa"/>
            <w:bottom w:w="15" w:type="dxa"/>
            <w:right w:w="15" w:type="dxa"/>
          </w:tblCellMar>
          <w:tblPrExChange w:id="10" w:author="이 태학" w:date="2020-07-10T00:21:00Z">
            <w:tblPrEx>
              <w:tblW w:w="0" w:type="auto"/>
              <w:jc w:val="center"/>
              <w:tblBorders>
                <w:top w:val="single" w:sz="2" w:space="0" w:color="000000"/>
                <w:left w:val="single" w:sz="2" w:space="0" w:color="000000"/>
                <w:bottom w:val="single" w:sz="2" w:space="0" w:color="000000"/>
                <w:right w:val="single" w:sz="2" w:space="0" w:color="000000"/>
              </w:tblBorders>
              <w:tblLayout w:type="fixed"/>
              <w:tblCellMar>
                <w:top w:w="15" w:type="dxa"/>
                <w:left w:w="15" w:type="dxa"/>
                <w:bottom w:w="15" w:type="dxa"/>
                <w:right w:w="15" w:type="dxa"/>
              </w:tblCellMar>
            </w:tblPrEx>
          </w:tblPrExChange>
        </w:tblPrEx>
        <w:trPr>
          <w:trHeight w:val="304"/>
          <w:jc w:val="center"/>
          <w:del w:id="11" w:author="이 태학" w:date="2020-07-10T00:18:00Z"/>
          <w:trPrChange w:id="12" w:author="이 태학" w:date="2020-07-10T00:21:00Z">
            <w:trPr>
              <w:trHeight w:val="304"/>
              <w:jc w:val="center"/>
            </w:trPr>
          </w:trPrChange>
        </w:trPr>
        <w:tc>
          <w:tcPr>
            <w:tcW w:w="9726" w:type="dxa"/>
            <w:gridSpan w:val="7"/>
            <w:tcBorders>
              <w:top w:val="nil"/>
              <w:left w:val="single" w:sz="2" w:space="0" w:color="000000"/>
              <w:bottom w:val="single" w:sz="2" w:space="0" w:color="000000"/>
              <w:right w:val="single" w:sz="2" w:space="0" w:color="000000"/>
            </w:tcBorders>
            <w:shd w:val="clear" w:color="auto" w:fill="auto"/>
            <w:tcMar>
              <w:top w:w="28" w:type="dxa"/>
              <w:left w:w="102" w:type="dxa"/>
              <w:bottom w:w="28" w:type="dxa"/>
              <w:right w:w="102" w:type="dxa"/>
            </w:tcMar>
            <w:vAlign w:val="center"/>
            <w:tcPrChange w:id="13" w:author="이 태학" w:date="2020-07-10T00:21:00Z">
              <w:tcPr>
                <w:tcW w:w="9726" w:type="dxa"/>
                <w:gridSpan w:val="7"/>
                <w:tcBorders>
                  <w:top w:val="single" w:sz="2" w:space="0" w:color="000000"/>
                  <w:left w:val="single" w:sz="2" w:space="0" w:color="000000"/>
                  <w:bottom w:val="single" w:sz="2" w:space="0" w:color="000000"/>
                  <w:right w:val="single" w:sz="2" w:space="0" w:color="000000"/>
                </w:tcBorders>
                <w:shd w:val="clear" w:color="auto" w:fill="auto"/>
                <w:tcMar>
                  <w:top w:w="28" w:type="dxa"/>
                  <w:left w:w="102" w:type="dxa"/>
                  <w:bottom w:w="28" w:type="dxa"/>
                  <w:right w:w="102" w:type="dxa"/>
                </w:tcMar>
                <w:vAlign w:val="center"/>
              </w:tcPr>
            </w:tcPrChange>
          </w:tcPr>
          <w:p w14:paraId="3BD4272A" w14:textId="02886BD2" w:rsidR="009D442A" w:rsidRPr="00780D15" w:rsidDel="00436A37" w:rsidRDefault="00AD228F" w:rsidP="00AD228F">
            <w:pPr>
              <w:wordWrap/>
              <w:spacing w:after="0" w:line="384" w:lineRule="auto"/>
              <w:textAlignment w:val="baseline"/>
              <w:rPr>
                <w:del w:id="14" w:author="이 태학" w:date="2020-07-10T00:18:00Z"/>
                <w:rFonts w:ascii="맑은 고딕" w:eastAsia="맑은 고딕" w:hAnsi="맑은 고딕" w:cs="굴림"/>
                <w:color w:val="666666"/>
                <w:kern w:val="0"/>
                <w:szCs w:val="20"/>
              </w:rPr>
            </w:pPr>
            <w:del w:id="15" w:author="이 태학" w:date="2020-07-10T00:17:00Z">
              <w:r w:rsidDel="00436A37">
                <w:rPr>
                  <w:rFonts w:ascii="나눔스퀘어라운드 Regular" w:eastAsia="나눔스퀘어라운드 Regular" w:hAnsi="나눔스퀘어라운드 Regular" w:cs="굴림" w:hint="eastAsia"/>
                  <w:color w:val="666666"/>
                  <w:kern w:val="0"/>
                  <w:szCs w:val="20"/>
                </w:rPr>
                <w:delText>■</w:delText>
              </w:r>
              <w:r w:rsidDel="00436A37">
                <w:rPr>
                  <w:rFonts w:ascii="맑은 고딕" w:eastAsia="맑은 고딕" w:hAnsi="맑은 고딕" w:cs="굴림"/>
                  <w:color w:val="666666"/>
                  <w:kern w:val="0"/>
                  <w:szCs w:val="20"/>
                </w:rPr>
                <w:delText xml:space="preserve"> </w:delText>
              </w:r>
              <w:r w:rsidDel="00436A37">
                <w:rPr>
                  <w:rFonts w:ascii="맑은 고딕" w:eastAsia="맑은 고딕" w:hAnsi="맑은 고딕" w:cs="굴림" w:hint="eastAsia"/>
                  <w:color w:val="666666"/>
                  <w:kern w:val="0"/>
                  <w:szCs w:val="20"/>
                </w:rPr>
                <w:delText xml:space="preserve">프로젝트명 </w:delText>
              </w:r>
              <w:r w:rsidDel="00436A37">
                <w:rPr>
                  <w:rFonts w:ascii="맑은 고딕" w:eastAsia="맑은 고딕" w:hAnsi="맑은 고딕" w:cs="굴림"/>
                  <w:color w:val="666666"/>
                  <w:kern w:val="0"/>
                  <w:szCs w:val="20"/>
                </w:rPr>
                <w:delText xml:space="preserve">: </w:delText>
              </w:r>
            </w:del>
          </w:p>
        </w:tc>
      </w:tr>
      <w:tr w:rsidR="00AD228F" w:rsidRPr="00F70780" w:rsidDel="00436A37" w14:paraId="478BE748" w14:textId="5A51787E" w:rsidTr="00AD228F">
        <w:trPr>
          <w:trHeight w:val="2309"/>
          <w:jc w:val="center"/>
          <w:del w:id="16" w:author="이 태학" w:date="2020-07-10T00:17:00Z"/>
        </w:trPr>
        <w:tc>
          <w:tcPr>
            <w:tcW w:w="9726" w:type="dxa"/>
            <w:gridSpan w:val="7"/>
            <w:tcBorders>
              <w:top w:val="single" w:sz="2" w:space="0" w:color="000000"/>
              <w:left w:val="single" w:sz="2" w:space="0" w:color="000000"/>
              <w:bottom w:val="single" w:sz="2" w:space="0" w:color="000000"/>
              <w:right w:val="single" w:sz="2" w:space="0" w:color="000000"/>
            </w:tcBorders>
            <w:shd w:val="clear" w:color="auto" w:fill="auto"/>
            <w:tcMar>
              <w:top w:w="28" w:type="dxa"/>
              <w:left w:w="102" w:type="dxa"/>
              <w:bottom w:w="28" w:type="dxa"/>
              <w:right w:w="102" w:type="dxa"/>
            </w:tcMar>
          </w:tcPr>
          <w:p w14:paraId="2F32B664" w14:textId="362F941A" w:rsidR="00ED379A" w:rsidRPr="00ED379A" w:rsidDel="00436A37" w:rsidRDefault="00AD228F" w:rsidP="009B4088">
            <w:pPr>
              <w:widowControl/>
              <w:wordWrap/>
              <w:autoSpaceDE/>
              <w:autoSpaceDN/>
              <w:spacing w:after="0" w:line="240" w:lineRule="auto"/>
              <w:ind w:firstLineChars="100" w:firstLine="200"/>
              <w:rPr>
                <w:del w:id="17" w:author="이 태학" w:date="2020-07-10T00:17:00Z"/>
                <w:rFonts w:ascii="굴림" w:eastAsia="굴림" w:hAnsi="굴림" w:cs="굴림" w:hint="eastAsia"/>
                <w:kern w:val="0"/>
                <w:sz w:val="24"/>
                <w:szCs w:val="24"/>
                <w:rPrChange w:id="18" w:author="이 태학" w:date="2020-07-09T23:08:00Z">
                  <w:rPr>
                    <w:del w:id="19" w:author="이 태학" w:date="2020-07-10T00:17:00Z"/>
                    <w:rFonts w:ascii="맑은 고딕" w:eastAsia="맑은 고딕" w:hAnsi="맑은 고딕" w:cs="굴림"/>
                    <w:color w:val="666666"/>
                    <w:kern w:val="0"/>
                    <w:szCs w:val="20"/>
                  </w:rPr>
                </w:rPrChange>
              </w:rPr>
              <w:pPrChange w:id="20" w:author="이 태학" w:date="2020-07-09T23:10:00Z">
                <w:pPr>
                  <w:wordWrap/>
                  <w:spacing w:after="0" w:line="384" w:lineRule="auto"/>
                  <w:textAlignment w:val="baseline"/>
                </w:pPr>
              </w:pPrChange>
            </w:pPr>
            <w:del w:id="21" w:author="이 태학" w:date="2020-07-10T00:17:00Z">
              <w:r w:rsidDel="00436A37">
                <w:rPr>
                  <w:rFonts w:ascii="나눔스퀘어라운드 Regular" w:eastAsia="나눔스퀘어라운드 Regular" w:hAnsi="나눔스퀘어라운드 Regular" w:cs="굴림" w:hint="eastAsia"/>
                  <w:color w:val="666666"/>
                  <w:kern w:val="0"/>
                  <w:szCs w:val="20"/>
                </w:rPr>
                <w:delText>■</w:delText>
              </w:r>
              <w:r w:rsidDel="00436A37">
                <w:rPr>
                  <w:rFonts w:ascii="맑은 고딕" w:eastAsia="맑은 고딕" w:hAnsi="맑은 고딕" w:cs="굴림"/>
                  <w:color w:val="666666"/>
                  <w:kern w:val="0"/>
                  <w:szCs w:val="20"/>
                </w:rPr>
                <w:delText xml:space="preserve"> </w:delText>
              </w:r>
              <w:r w:rsidDel="00436A37">
                <w:rPr>
                  <w:rFonts w:ascii="맑은 고딕" w:eastAsia="맑은 고딕" w:hAnsi="맑은 고딕" w:cs="굴림" w:hint="eastAsia"/>
                  <w:color w:val="666666"/>
                  <w:kern w:val="0"/>
                  <w:szCs w:val="20"/>
                </w:rPr>
                <w:delText xml:space="preserve">프로젝트 개발 배경 및 목적 </w:delText>
              </w:r>
              <w:r w:rsidDel="00436A37">
                <w:rPr>
                  <w:rFonts w:ascii="맑은 고딕" w:eastAsia="맑은 고딕" w:hAnsi="맑은 고딕" w:cs="굴림"/>
                  <w:color w:val="666666"/>
                  <w:kern w:val="0"/>
                  <w:szCs w:val="20"/>
                </w:rPr>
                <w:delText>:</w:delText>
              </w:r>
            </w:del>
          </w:p>
        </w:tc>
      </w:tr>
      <w:tr w:rsidR="00436A37" w:rsidRPr="00F70780" w:rsidDel="00436A37" w14:paraId="53A15132" w14:textId="122F2874" w:rsidTr="00436A37">
        <w:tblPrEx>
          <w:tblW w:w="0" w:type="auto"/>
          <w:jc w:val="center"/>
          <w:tblBorders>
            <w:top w:val="single" w:sz="2" w:space="0" w:color="000000"/>
            <w:left w:val="single" w:sz="2" w:space="0" w:color="000000"/>
            <w:bottom w:val="single" w:sz="2" w:space="0" w:color="000000"/>
            <w:right w:val="single" w:sz="2" w:space="0" w:color="000000"/>
          </w:tblBorders>
          <w:tblLayout w:type="fixed"/>
          <w:tblCellMar>
            <w:top w:w="15" w:type="dxa"/>
            <w:left w:w="15" w:type="dxa"/>
            <w:bottom w:w="15" w:type="dxa"/>
            <w:right w:w="15" w:type="dxa"/>
          </w:tblCellMar>
          <w:tblPrExChange w:id="22" w:author="이 태학" w:date="2020-07-10T00:17:00Z">
            <w:tblPrEx>
              <w:tblW w:w="0" w:type="auto"/>
              <w:jc w:val="center"/>
              <w:tblBorders>
                <w:top w:val="single" w:sz="2" w:space="0" w:color="000000"/>
                <w:left w:val="single" w:sz="2" w:space="0" w:color="000000"/>
                <w:bottom w:val="single" w:sz="2" w:space="0" w:color="000000"/>
                <w:right w:val="single" w:sz="2" w:space="0" w:color="000000"/>
              </w:tblBorders>
              <w:tblLayout w:type="fixed"/>
              <w:tblCellMar>
                <w:top w:w="15" w:type="dxa"/>
                <w:left w:w="15" w:type="dxa"/>
                <w:bottom w:w="15" w:type="dxa"/>
                <w:right w:w="15" w:type="dxa"/>
              </w:tblCellMar>
            </w:tblPrEx>
          </w:tblPrExChange>
        </w:tblPrEx>
        <w:trPr>
          <w:trHeight w:val="540"/>
          <w:jc w:val="center"/>
          <w:del w:id="23" w:author="이 태학" w:date="2020-07-10T00:17:00Z"/>
          <w:trPrChange w:id="24" w:author="이 태학" w:date="2020-07-10T00:17:00Z">
            <w:trPr>
              <w:trHeight w:val="3124"/>
              <w:jc w:val="center"/>
            </w:trPr>
          </w:trPrChange>
        </w:trPr>
        <w:tc>
          <w:tcPr>
            <w:tcW w:w="9726" w:type="dxa"/>
            <w:gridSpan w:val="7"/>
            <w:tcBorders>
              <w:top w:val="single" w:sz="2" w:space="0" w:color="000000"/>
              <w:left w:val="single" w:sz="2" w:space="0" w:color="000000"/>
              <w:right w:val="single" w:sz="2" w:space="0" w:color="000000"/>
            </w:tcBorders>
            <w:shd w:val="clear" w:color="auto" w:fill="auto"/>
            <w:tcMar>
              <w:top w:w="28" w:type="dxa"/>
              <w:left w:w="102" w:type="dxa"/>
              <w:bottom w:w="28" w:type="dxa"/>
              <w:right w:w="102" w:type="dxa"/>
            </w:tcMar>
            <w:vAlign w:val="center"/>
            <w:tcPrChange w:id="25" w:author="이 태학" w:date="2020-07-10T00:17:00Z">
              <w:tcPr>
                <w:tcW w:w="9726" w:type="dxa"/>
                <w:gridSpan w:val="7"/>
                <w:tcBorders>
                  <w:top w:val="single" w:sz="2" w:space="0" w:color="000000"/>
                  <w:left w:val="single" w:sz="2" w:space="0" w:color="000000"/>
                  <w:right w:val="single" w:sz="2" w:space="0" w:color="000000"/>
                </w:tcBorders>
                <w:shd w:val="clear" w:color="auto" w:fill="auto"/>
                <w:tcMar>
                  <w:top w:w="28" w:type="dxa"/>
                  <w:left w:w="102" w:type="dxa"/>
                  <w:bottom w:w="28" w:type="dxa"/>
                  <w:right w:w="102" w:type="dxa"/>
                </w:tcMar>
              </w:tcPr>
            </w:tcPrChange>
          </w:tcPr>
          <w:p w14:paraId="781898CB" w14:textId="6DC31F4D" w:rsidR="00436A37" w:rsidDel="00436A37" w:rsidRDefault="00436A37" w:rsidP="00436A37">
            <w:pPr>
              <w:wordWrap/>
              <w:spacing w:after="0" w:line="384" w:lineRule="auto"/>
              <w:textAlignment w:val="baseline"/>
              <w:rPr>
                <w:del w:id="26" w:author="이 태학" w:date="2020-07-10T00:17:00Z"/>
                <w:rFonts w:ascii="맑은 고딕" w:eastAsia="맑은 고딕" w:hAnsi="맑은 고딕" w:cs="굴림"/>
                <w:color w:val="666666"/>
                <w:kern w:val="0"/>
                <w:szCs w:val="20"/>
              </w:rPr>
            </w:pPr>
            <w:del w:id="27" w:author="이 태학" w:date="2020-07-10T00:17:00Z">
              <w:r w:rsidDel="00436A37">
                <w:rPr>
                  <w:rFonts w:ascii="나눔스퀘어라운드 Regular" w:eastAsia="나눔스퀘어라운드 Regular" w:hAnsi="나눔스퀘어라운드 Regular" w:cs="굴림" w:hint="eastAsia"/>
                  <w:color w:val="666666"/>
                  <w:kern w:val="0"/>
                  <w:szCs w:val="20"/>
                </w:rPr>
                <w:delText>■</w:delText>
              </w:r>
              <w:r w:rsidDel="00436A37">
                <w:rPr>
                  <w:rFonts w:ascii="맑은 고딕" w:eastAsia="맑은 고딕" w:hAnsi="맑은 고딕" w:cs="굴림"/>
                  <w:color w:val="666666"/>
                  <w:kern w:val="0"/>
                  <w:szCs w:val="20"/>
                </w:rPr>
                <w:delText xml:space="preserve"> </w:delText>
              </w:r>
              <w:r w:rsidDel="00436A37">
                <w:rPr>
                  <w:rFonts w:ascii="맑은 고딕" w:eastAsia="맑은 고딕" w:hAnsi="맑은 고딕" w:cs="굴림" w:hint="eastAsia"/>
                  <w:color w:val="666666"/>
                  <w:kern w:val="0"/>
                  <w:szCs w:val="20"/>
                </w:rPr>
                <w:delText xml:space="preserve">프로젝트 개발 계획 </w:delText>
              </w:r>
              <w:r w:rsidDel="00436A37">
                <w:rPr>
                  <w:rFonts w:ascii="맑은 고딕" w:eastAsia="맑은 고딕" w:hAnsi="맑은 고딕" w:cs="굴림"/>
                  <w:color w:val="666666"/>
                  <w:kern w:val="0"/>
                  <w:szCs w:val="20"/>
                </w:rPr>
                <w:delText>:</w:delText>
              </w:r>
            </w:del>
          </w:p>
          <w:p w14:paraId="3C652573" w14:textId="46A30014" w:rsidR="00436A37" w:rsidRPr="00ED379A" w:rsidDel="00ED379A" w:rsidRDefault="00436A37" w:rsidP="00436A37">
            <w:pPr>
              <w:wordWrap/>
              <w:spacing w:after="0" w:line="384" w:lineRule="auto"/>
              <w:textAlignment w:val="baseline"/>
              <w:rPr>
                <w:del w:id="28" w:author="이 태학" w:date="2020-07-09T23:09:00Z"/>
                <w:rFonts w:ascii="굴림" w:eastAsia="굴림" w:hAnsi="굴림" w:cs="굴림" w:hint="eastAsia"/>
                <w:kern w:val="0"/>
                <w:sz w:val="24"/>
                <w:szCs w:val="24"/>
                <w:rPrChange w:id="29" w:author="이 태학" w:date="2020-07-09T23:09:00Z">
                  <w:rPr>
                    <w:del w:id="30" w:author="이 태학" w:date="2020-07-09T23:09:00Z"/>
                    <w:rFonts w:ascii="맑은 고딕" w:eastAsia="맑은 고딕" w:hAnsi="맑은 고딕" w:cs="굴림" w:hint="eastAsia"/>
                    <w:color w:val="666666"/>
                    <w:kern w:val="0"/>
                    <w:szCs w:val="20"/>
                  </w:rPr>
                </w:rPrChange>
              </w:rPr>
              <w:pPrChange w:id="31" w:author="이 태학" w:date="2020-07-09T23:09:00Z">
                <w:pPr>
                  <w:wordWrap/>
                  <w:spacing w:after="0" w:line="384" w:lineRule="auto"/>
                  <w:textAlignment w:val="baseline"/>
                </w:pPr>
              </w:pPrChange>
            </w:pPr>
          </w:p>
          <w:p w14:paraId="7667418E" w14:textId="7646E77D" w:rsidR="00436A37" w:rsidRPr="008F447D" w:rsidDel="00436A37" w:rsidRDefault="00436A37" w:rsidP="00436A37">
            <w:pPr>
              <w:widowControl/>
              <w:wordWrap/>
              <w:autoSpaceDE/>
              <w:autoSpaceDN/>
              <w:spacing w:after="0" w:line="240" w:lineRule="auto"/>
              <w:jc w:val="left"/>
              <w:rPr>
                <w:del w:id="32" w:author="이 태학" w:date="2020-07-10T00:17:00Z"/>
                <w:rFonts w:ascii="굴림" w:eastAsia="굴림" w:hAnsi="굴림" w:cs="굴림" w:hint="eastAsia"/>
                <w:kern w:val="0"/>
                <w:sz w:val="24"/>
                <w:szCs w:val="24"/>
              </w:rPr>
            </w:pP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9016"/>
            </w:tblGrid>
            <w:tr w:rsidR="00436A37" w:rsidRPr="008F447D" w:rsidDel="00ED379A" w14:paraId="6E049089" w14:textId="74264719" w:rsidTr="008F447D">
              <w:trPr>
                <w:trHeight w:val="2309"/>
                <w:jc w:val="center"/>
                <w:del w:id="33" w:author="이 태학" w:date="2020-07-09T23:08:00Z"/>
              </w:trPr>
              <w:tc>
                <w:tcPr>
                  <w:tcW w:w="9016"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hideMark/>
                </w:tcPr>
                <w:p w14:paraId="724AE4B6" w14:textId="2EF0BD5A" w:rsidR="00436A37" w:rsidRPr="008F447D" w:rsidDel="00ED379A" w:rsidRDefault="00436A37" w:rsidP="00436A37">
                  <w:pPr>
                    <w:widowControl/>
                    <w:wordWrap/>
                    <w:autoSpaceDE/>
                    <w:autoSpaceDN/>
                    <w:spacing w:after="0" w:line="240" w:lineRule="auto"/>
                    <w:rPr>
                      <w:del w:id="34" w:author="이 태학" w:date="2020-07-09T23:08:00Z"/>
                      <w:rFonts w:ascii="굴림" w:eastAsia="굴림" w:hAnsi="굴림" w:cs="굴림"/>
                      <w:kern w:val="0"/>
                      <w:sz w:val="24"/>
                      <w:szCs w:val="24"/>
                    </w:rPr>
                  </w:pPr>
                  <w:del w:id="35" w:author="이 태학" w:date="2020-07-09T23:08:00Z">
                    <w:r w:rsidRPr="008F447D" w:rsidDel="00ED379A">
                      <w:rPr>
                        <w:rFonts w:ascii="나눔스퀘어라운드 Regular" w:eastAsia="나눔스퀘어라운드 Regular" w:hAnsi="나눔스퀘어라운드 Regular" w:cs="굴림" w:hint="eastAsia"/>
                        <w:color w:val="666666"/>
                        <w:kern w:val="0"/>
                        <w:szCs w:val="20"/>
                      </w:rPr>
                      <w:delText>■</w:delText>
                    </w:r>
                    <w:r w:rsidRPr="008F447D" w:rsidDel="00ED379A">
                      <w:rPr>
                        <w:rFonts w:ascii="맑은 고딕" w:eastAsia="맑은 고딕" w:hAnsi="맑은 고딕" w:cs="굴림" w:hint="eastAsia"/>
                        <w:color w:val="666666"/>
                        <w:kern w:val="0"/>
                        <w:szCs w:val="20"/>
                      </w:rPr>
                      <w:delText xml:space="preserve"> 프로젝트 개발 배경 및 목적 :</w:delText>
                    </w:r>
                  </w:del>
                </w:p>
                <w:p w14:paraId="3E350B56" w14:textId="24F57B00" w:rsidR="00436A37" w:rsidRPr="008F447D" w:rsidDel="00ED379A" w:rsidRDefault="00436A37" w:rsidP="00436A37">
                  <w:pPr>
                    <w:widowControl/>
                    <w:wordWrap/>
                    <w:autoSpaceDE/>
                    <w:autoSpaceDN/>
                    <w:spacing w:after="0" w:line="240" w:lineRule="auto"/>
                    <w:rPr>
                      <w:del w:id="36" w:author="이 태학" w:date="2020-07-09T23:08:00Z"/>
                      <w:rFonts w:ascii="굴림" w:eastAsia="굴림" w:hAnsi="굴림" w:cs="굴림"/>
                      <w:kern w:val="0"/>
                      <w:sz w:val="24"/>
                      <w:szCs w:val="24"/>
                    </w:rPr>
                  </w:pPr>
                  <w:del w:id="37" w:author="이 태학" w:date="2020-07-09T23:08:00Z">
                    <w:r w:rsidRPr="008F447D" w:rsidDel="00ED379A">
                      <w:rPr>
                        <w:rFonts w:ascii="맑은 고딕" w:eastAsia="맑은 고딕" w:hAnsi="맑은 고딕" w:cs="굴림" w:hint="eastAsia"/>
                        <w:color w:val="666666"/>
                        <w:kern w:val="0"/>
                        <w:szCs w:val="20"/>
                      </w:rPr>
                      <w:delText> 현대화가 진행됨에 따라서 미래식량에 대한 고민은 나날이 증가함. 또한, 고도의 산업화에 따라 젊은 층의 농업인구비율은 날이 갈수록 줄어들고, 이에 농산품의 해외 수입의존도가 높아지는 실정. 현재는 기계화된 장비들의 일부 도움이 있으나, 아직까지는 모든 프로세스에서 그 것의 운용 자체를 사람이 직접하여야하는 시스템. 특히나, 상시 철저한 관리가 요구되는 일부 품종들에 대해 요구되는 생산량과 생산에 필요한 환경구축 자체에 다소 제약이 있음.</w:delText>
                    </w:r>
                  </w:del>
                </w:p>
                <w:p w14:paraId="1400A767" w14:textId="4BC8AAA4" w:rsidR="00436A37" w:rsidRPr="008F447D" w:rsidDel="00ED379A" w:rsidRDefault="00436A37" w:rsidP="00436A37">
                  <w:pPr>
                    <w:widowControl/>
                    <w:wordWrap/>
                    <w:autoSpaceDE/>
                    <w:autoSpaceDN/>
                    <w:spacing w:after="0" w:line="240" w:lineRule="auto"/>
                    <w:rPr>
                      <w:del w:id="38" w:author="이 태학" w:date="2020-07-09T23:08:00Z"/>
                      <w:rFonts w:ascii="굴림" w:eastAsia="굴림" w:hAnsi="굴림" w:cs="굴림"/>
                      <w:kern w:val="0"/>
                      <w:sz w:val="24"/>
                      <w:szCs w:val="24"/>
                    </w:rPr>
                  </w:pPr>
                  <w:del w:id="39" w:author="이 태학" w:date="2020-07-09T23:08:00Z">
                    <w:r w:rsidRPr="008F447D" w:rsidDel="00ED379A">
                      <w:rPr>
                        <w:rFonts w:ascii="맑은 고딕" w:eastAsia="맑은 고딕" w:hAnsi="맑은 고딕" w:cs="굴림" w:hint="eastAsia"/>
                        <w:color w:val="666666"/>
                        <w:kern w:val="0"/>
                        <w:szCs w:val="20"/>
                      </w:rPr>
                      <w:delText> 실제 통계청자료에 의하면 전체 식량작물(정곡)의 경우, 생산량은 2010년 기준 총 생산량 4,836,456(t)에서 2015년 982,842(t), 가장 최근인 2019년에는 817,469(t)으로 점점 감소하는 추세이고, 전체 과실생산량의 경우 2010년 기준 2,215,718(t), 2015년에는 2,364,233(t), 최근 2019년에는 2,204,091(t)으로 역시 일시적 증가는 있었으나, 큰 틀에서 감소하는 중.</w:delText>
                    </w:r>
                  </w:del>
                </w:p>
                <w:p w14:paraId="7822E6FE" w14:textId="485EB3D8" w:rsidR="00436A37" w:rsidRPr="008F447D" w:rsidDel="00ED379A" w:rsidRDefault="00436A37" w:rsidP="00436A37">
                  <w:pPr>
                    <w:widowControl/>
                    <w:wordWrap/>
                    <w:autoSpaceDE/>
                    <w:autoSpaceDN/>
                    <w:spacing w:after="0" w:line="240" w:lineRule="auto"/>
                    <w:rPr>
                      <w:del w:id="40" w:author="이 태학" w:date="2020-07-09T23:08:00Z"/>
                      <w:rFonts w:ascii="굴림" w:eastAsia="굴림" w:hAnsi="굴림" w:cs="굴림"/>
                      <w:kern w:val="0"/>
                      <w:sz w:val="24"/>
                      <w:szCs w:val="24"/>
                    </w:rPr>
                  </w:pPr>
                  <w:del w:id="41" w:author="이 태학" w:date="2020-07-09T23:08:00Z">
                    <w:r w:rsidRPr="008F447D" w:rsidDel="00ED379A">
                      <w:rPr>
                        <w:rFonts w:ascii="맑은 고딕" w:eastAsia="맑은 고딕" w:hAnsi="맑은 고딕" w:cs="굴림" w:hint="eastAsia"/>
                        <w:color w:val="666666"/>
                        <w:kern w:val="0"/>
                        <w:szCs w:val="20"/>
                      </w:rPr>
                      <w:delText> 위와 같은 통계자료에 근거하여, 본 팀은 ‘지능적 농업시스템을 통한 생산성 증가’라는 주제를 기반으로, AI를 통한 작물 재배 프로젝트를 구상하게 되었음. 당근이 현재 재배가 어려운 작물에 속하기에 ‘당근’을 선정하여 재배하기로 결정.</w:delText>
                    </w:r>
                  </w:del>
                </w:p>
              </w:tc>
            </w:tr>
            <w:tr w:rsidR="00436A37" w:rsidRPr="008F447D" w:rsidDel="00ED379A" w14:paraId="5B6FE57C" w14:textId="142B057E" w:rsidTr="008F447D">
              <w:trPr>
                <w:trHeight w:val="3124"/>
                <w:jc w:val="center"/>
                <w:del w:id="42" w:author="이 태학" w:date="2020-07-09T23:08:00Z"/>
              </w:trPr>
              <w:tc>
                <w:tcPr>
                  <w:tcW w:w="9016" w:type="dxa"/>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hideMark/>
                </w:tcPr>
                <w:p w14:paraId="4029D81F" w14:textId="07865F5A" w:rsidR="00436A37" w:rsidRPr="008F447D" w:rsidDel="00ED379A" w:rsidRDefault="00436A37" w:rsidP="00436A37">
                  <w:pPr>
                    <w:widowControl/>
                    <w:wordWrap/>
                    <w:autoSpaceDE/>
                    <w:autoSpaceDN/>
                    <w:spacing w:after="0" w:line="240" w:lineRule="auto"/>
                    <w:rPr>
                      <w:del w:id="43" w:author="이 태학" w:date="2020-07-09T23:08:00Z"/>
                      <w:rFonts w:ascii="굴림" w:eastAsia="굴림" w:hAnsi="굴림" w:cs="굴림"/>
                      <w:kern w:val="0"/>
                      <w:sz w:val="24"/>
                      <w:szCs w:val="24"/>
                    </w:rPr>
                  </w:pPr>
                  <w:del w:id="44" w:author="이 태학" w:date="2020-07-09T23:08:00Z">
                    <w:r w:rsidRPr="008F447D" w:rsidDel="00ED379A">
                      <w:rPr>
                        <w:rFonts w:ascii="나눔스퀘어라운드 Regular" w:eastAsia="나눔스퀘어라운드 Regular" w:hAnsi="나눔스퀘어라운드 Regular" w:cs="굴림" w:hint="eastAsia"/>
                        <w:color w:val="666666"/>
                        <w:kern w:val="0"/>
                        <w:szCs w:val="20"/>
                      </w:rPr>
                      <w:delText>■</w:delText>
                    </w:r>
                    <w:r w:rsidRPr="008F447D" w:rsidDel="00ED379A">
                      <w:rPr>
                        <w:rFonts w:ascii="맑은 고딕" w:eastAsia="맑은 고딕" w:hAnsi="맑은 고딕" w:cs="굴림" w:hint="eastAsia"/>
                        <w:color w:val="666666"/>
                        <w:kern w:val="0"/>
                        <w:szCs w:val="20"/>
                      </w:rPr>
                      <w:delText xml:space="preserve"> 프로젝트 개발 계획 :</w:delText>
                    </w:r>
                  </w:del>
                </w:p>
                <w:p w14:paraId="2054FCF3" w14:textId="67B23B86" w:rsidR="00436A37" w:rsidRPr="008F447D" w:rsidDel="00ED379A" w:rsidRDefault="00436A37" w:rsidP="00436A37">
                  <w:pPr>
                    <w:widowControl/>
                    <w:wordWrap/>
                    <w:autoSpaceDE/>
                    <w:autoSpaceDN/>
                    <w:spacing w:after="0" w:line="240" w:lineRule="auto"/>
                    <w:rPr>
                      <w:del w:id="45" w:author="이 태학" w:date="2020-07-09T23:08:00Z"/>
                      <w:rFonts w:ascii="굴림" w:eastAsia="굴림" w:hAnsi="굴림" w:cs="굴림"/>
                      <w:kern w:val="0"/>
                      <w:sz w:val="24"/>
                      <w:szCs w:val="24"/>
                    </w:rPr>
                  </w:pPr>
                  <w:del w:id="46" w:author="이 태학" w:date="2020-07-09T23:08:00Z">
                    <w:r w:rsidRPr="008F447D" w:rsidDel="00ED379A">
                      <w:rPr>
                        <w:rFonts w:ascii="맑은 고딕" w:eastAsia="맑은 고딕" w:hAnsi="맑은 고딕" w:cs="굴림" w:hint="eastAsia"/>
                        <w:color w:val="666666"/>
                        <w:kern w:val="0"/>
                        <w:szCs w:val="20"/>
                      </w:rPr>
                      <w:delText>개발언어 파이썬, SQL</w:delText>
                    </w:r>
                  </w:del>
                </w:p>
                <w:p w14:paraId="7778A807" w14:textId="6FC1F5C0" w:rsidR="00436A37" w:rsidRPr="008F447D" w:rsidDel="00ED379A" w:rsidRDefault="00436A37" w:rsidP="00436A37">
                  <w:pPr>
                    <w:widowControl/>
                    <w:wordWrap/>
                    <w:autoSpaceDE/>
                    <w:autoSpaceDN/>
                    <w:spacing w:after="0" w:line="240" w:lineRule="auto"/>
                    <w:rPr>
                      <w:del w:id="47" w:author="이 태학" w:date="2020-07-09T23:08:00Z"/>
                      <w:rFonts w:ascii="굴림" w:eastAsia="굴림" w:hAnsi="굴림" w:cs="굴림"/>
                      <w:kern w:val="0"/>
                      <w:sz w:val="24"/>
                      <w:szCs w:val="24"/>
                    </w:rPr>
                  </w:pPr>
                  <w:del w:id="48" w:author="이 태학" w:date="2020-07-09T23:08:00Z">
                    <w:r w:rsidRPr="008F447D" w:rsidDel="00ED379A">
                      <w:rPr>
                        <w:rFonts w:ascii="맑은 고딕" w:eastAsia="맑은 고딕" w:hAnsi="맑은 고딕" w:cs="굴림" w:hint="eastAsia"/>
                        <w:color w:val="666666"/>
                        <w:kern w:val="0"/>
                        <w:szCs w:val="20"/>
                      </w:rPr>
                      <w:delText>1주차「7.10~7.16」 : </w:delText>
                    </w:r>
                  </w:del>
                </w:p>
                <w:p w14:paraId="6AD305C2" w14:textId="494515F0" w:rsidR="00436A37" w:rsidRPr="008F447D" w:rsidDel="00ED379A" w:rsidRDefault="00436A37" w:rsidP="00436A37">
                  <w:pPr>
                    <w:widowControl/>
                    <w:numPr>
                      <w:ilvl w:val="0"/>
                      <w:numId w:val="1"/>
                    </w:numPr>
                    <w:wordWrap/>
                    <w:autoSpaceDE/>
                    <w:autoSpaceDN/>
                    <w:spacing w:after="0" w:line="240" w:lineRule="auto"/>
                    <w:textAlignment w:val="baseline"/>
                    <w:rPr>
                      <w:del w:id="49" w:author="이 태학" w:date="2020-07-09T23:08:00Z"/>
                      <w:rFonts w:ascii="맑은 고딕" w:eastAsia="맑은 고딕" w:hAnsi="맑은 고딕" w:cs="굴림"/>
                      <w:color w:val="666666"/>
                      <w:kern w:val="0"/>
                      <w:szCs w:val="20"/>
                    </w:rPr>
                    <w:pPrChange w:id="50" w:author="이 태학" w:date="2020-07-10T00:20:00Z">
                      <w:pPr>
                        <w:widowControl/>
                        <w:numPr>
                          <w:numId w:val="8"/>
                        </w:numPr>
                        <w:tabs>
                          <w:tab w:val="num" w:pos="720"/>
                        </w:tabs>
                        <w:wordWrap/>
                        <w:autoSpaceDE/>
                        <w:autoSpaceDN/>
                        <w:spacing w:after="0" w:line="240" w:lineRule="auto"/>
                        <w:ind w:left="720" w:hanging="360"/>
                        <w:textAlignment w:val="baseline"/>
                      </w:pPr>
                    </w:pPrChange>
                  </w:pPr>
                  <w:del w:id="51" w:author="이 태학" w:date="2020-07-09T23:08:00Z">
                    <w:r w:rsidRPr="008F447D" w:rsidDel="00ED379A">
                      <w:rPr>
                        <w:rFonts w:ascii="맑은 고딕" w:eastAsia="맑은 고딕" w:hAnsi="맑은 고딕" w:cs="굴림" w:hint="eastAsia"/>
                        <w:color w:val="666666"/>
                        <w:kern w:val="0"/>
                        <w:szCs w:val="20"/>
                      </w:rPr>
                      <w:delText>Front :: 당근 모니터링 구현</w:delText>
                    </w:r>
                  </w:del>
                </w:p>
                <w:p w14:paraId="3C90CF00" w14:textId="65603367" w:rsidR="00436A37" w:rsidRPr="008F447D" w:rsidDel="00ED379A" w:rsidRDefault="00436A37" w:rsidP="00436A37">
                  <w:pPr>
                    <w:widowControl/>
                    <w:wordWrap/>
                    <w:autoSpaceDE/>
                    <w:autoSpaceDN/>
                    <w:spacing w:after="0" w:line="240" w:lineRule="auto"/>
                    <w:ind w:left="720"/>
                    <w:rPr>
                      <w:del w:id="52" w:author="이 태학" w:date="2020-07-09T23:08:00Z"/>
                      <w:rFonts w:ascii="굴림" w:eastAsia="굴림" w:hAnsi="굴림" w:cs="굴림"/>
                      <w:kern w:val="0"/>
                      <w:sz w:val="24"/>
                      <w:szCs w:val="24"/>
                    </w:rPr>
                  </w:pPr>
                  <w:del w:id="53" w:author="이 태학" w:date="2020-07-09T23:08:00Z">
                    <w:r w:rsidRPr="008F447D" w:rsidDel="00ED379A">
                      <w:rPr>
                        <w:rFonts w:ascii="맑은 고딕" w:eastAsia="맑은 고딕" w:hAnsi="맑은 고딕" w:cs="굴림" w:hint="eastAsia"/>
                        <w:color w:val="666666"/>
                        <w:kern w:val="0"/>
                        <w:szCs w:val="20"/>
                      </w:rPr>
                      <w:delText>프론트 페이지 구현(자동 제어, 수동 제어)</w:delText>
                    </w:r>
                  </w:del>
                </w:p>
                <w:p w14:paraId="1A61FFA7" w14:textId="36A0D667" w:rsidR="00436A37" w:rsidRPr="008F447D" w:rsidDel="00ED379A" w:rsidRDefault="00436A37" w:rsidP="00436A37">
                  <w:pPr>
                    <w:widowControl/>
                    <w:wordWrap/>
                    <w:autoSpaceDE/>
                    <w:autoSpaceDN/>
                    <w:spacing w:after="0" w:line="240" w:lineRule="auto"/>
                    <w:jc w:val="left"/>
                    <w:rPr>
                      <w:del w:id="54" w:author="이 태학" w:date="2020-07-09T23:08:00Z"/>
                      <w:rFonts w:ascii="굴림" w:eastAsia="굴림" w:hAnsi="굴림" w:cs="굴림"/>
                      <w:kern w:val="0"/>
                      <w:sz w:val="24"/>
                      <w:szCs w:val="24"/>
                    </w:rPr>
                  </w:pPr>
                </w:p>
                <w:p w14:paraId="3C997C8A" w14:textId="38DAB818" w:rsidR="00436A37" w:rsidRPr="008F447D" w:rsidDel="00ED379A" w:rsidRDefault="00436A37" w:rsidP="00436A37">
                  <w:pPr>
                    <w:widowControl/>
                    <w:numPr>
                      <w:ilvl w:val="0"/>
                      <w:numId w:val="2"/>
                    </w:numPr>
                    <w:wordWrap/>
                    <w:autoSpaceDE/>
                    <w:autoSpaceDN/>
                    <w:spacing w:after="0" w:line="240" w:lineRule="auto"/>
                    <w:textAlignment w:val="baseline"/>
                    <w:rPr>
                      <w:del w:id="55" w:author="이 태학" w:date="2020-07-09T23:08:00Z"/>
                      <w:rFonts w:ascii="맑은 고딕" w:eastAsia="맑은 고딕" w:hAnsi="맑은 고딕" w:cs="굴림"/>
                      <w:color w:val="666666"/>
                      <w:kern w:val="0"/>
                      <w:szCs w:val="20"/>
                    </w:rPr>
                    <w:pPrChange w:id="56" w:author="이 태학" w:date="2020-07-10T00:20:00Z">
                      <w:pPr>
                        <w:widowControl/>
                        <w:numPr>
                          <w:numId w:val="9"/>
                        </w:numPr>
                        <w:tabs>
                          <w:tab w:val="num" w:pos="720"/>
                        </w:tabs>
                        <w:wordWrap/>
                        <w:autoSpaceDE/>
                        <w:autoSpaceDN/>
                        <w:spacing w:after="0" w:line="240" w:lineRule="auto"/>
                        <w:ind w:left="720" w:hanging="360"/>
                        <w:textAlignment w:val="baseline"/>
                      </w:pPr>
                    </w:pPrChange>
                  </w:pPr>
                  <w:del w:id="57" w:author="이 태학" w:date="2020-07-09T23:08:00Z">
                    <w:r w:rsidRPr="008F447D" w:rsidDel="00ED379A">
                      <w:rPr>
                        <w:rFonts w:ascii="맑은 고딕" w:eastAsia="맑은 고딕" w:hAnsi="맑은 고딕" w:cs="굴림" w:hint="eastAsia"/>
                        <w:color w:val="666666"/>
                        <w:kern w:val="0"/>
                        <w:szCs w:val="20"/>
                      </w:rPr>
                      <w:delText>Back :: 당근 모니터링 구현1</w:delText>
                    </w:r>
                  </w:del>
                </w:p>
                <w:p w14:paraId="674B8FEC" w14:textId="362598C1" w:rsidR="00436A37" w:rsidRPr="008F447D" w:rsidDel="00ED379A" w:rsidRDefault="00436A37" w:rsidP="00436A37">
                  <w:pPr>
                    <w:widowControl/>
                    <w:wordWrap/>
                    <w:autoSpaceDE/>
                    <w:autoSpaceDN/>
                    <w:spacing w:after="0" w:line="240" w:lineRule="auto"/>
                    <w:ind w:left="720"/>
                    <w:rPr>
                      <w:del w:id="58" w:author="이 태학" w:date="2020-07-09T23:08:00Z"/>
                      <w:rFonts w:ascii="굴림" w:eastAsia="굴림" w:hAnsi="굴림" w:cs="굴림"/>
                      <w:kern w:val="0"/>
                      <w:sz w:val="24"/>
                      <w:szCs w:val="24"/>
                    </w:rPr>
                  </w:pPr>
                  <w:del w:id="59" w:author="이 태학" w:date="2020-07-09T23:08:00Z">
                    <w:r w:rsidRPr="008F447D" w:rsidDel="00ED379A">
                      <w:rPr>
                        <w:rFonts w:ascii="맑은 고딕" w:eastAsia="맑은 고딕" w:hAnsi="맑은 고딕" w:cs="굴림" w:hint="eastAsia"/>
                        <w:color w:val="666666"/>
                        <w:kern w:val="0"/>
                        <w:szCs w:val="20"/>
                      </w:rPr>
                      <w:delText>DB연결</w:delText>
                    </w:r>
                  </w:del>
                </w:p>
                <w:p w14:paraId="58DD501C" w14:textId="172857D9" w:rsidR="00436A37" w:rsidRPr="008F447D" w:rsidDel="00ED379A" w:rsidRDefault="00436A37" w:rsidP="00436A37">
                  <w:pPr>
                    <w:widowControl/>
                    <w:wordWrap/>
                    <w:autoSpaceDE/>
                    <w:autoSpaceDN/>
                    <w:spacing w:after="0" w:line="240" w:lineRule="auto"/>
                    <w:ind w:left="720"/>
                    <w:rPr>
                      <w:del w:id="60" w:author="이 태학" w:date="2020-07-09T23:08:00Z"/>
                      <w:rFonts w:ascii="굴림" w:eastAsia="굴림" w:hAnsi="굴림" w:cs="굴림"/>
                      <w:kern w:val="0"/>
                      <w:sz w:val="24"/>
                      <w:szCs w:val="24"/>
                    </w:rPr>
                  </w:pPr>
                  <w:del w:id="61" w:author="이 태학" w:date="2020-07-09T23:08:00Z">
                    <w:r w:rsidRPr="008F447D" w:rsidDel="00ED379A">
                      <w:rPr>
                        <w:rFonts w:ascii="맑은 고딕" w:eastAsia="맑은 고딕" w:hAnsi="맑은 고딕" w:cs="굴림" w:hint="eastAsia"/>
                        <w:color w:val="666666"/>
                        <w:kern w:val="0"/>
                        <w:szCs w:val="20"/>
                      </w:rPr>
                      <w:delText>프론트 페이지 연동</w:delText>
                    </w:r>
                  </w:del>
                </w:p>
                <w:p w14:paraId="3D573A48" w14:textId="01BEED89" w:rsidR="00436A37" w:rsidRPr="008F447D" w:rsidDel="00ED379A" w:rsidRDefault="00436A37" w:rsidP="00436A37">
                  <w:pPr>
                    <w:widowControl/>
                    <w:wordWrap/>
                    <w:autoSpaceDE/>
                    <w:autoSpaceDN/>
                    <w:spacing w:after="0" w:line="240" w:lineRule="auto"/>
                    <w:jc w:val="left"/>
                    <w:rPr>
                      <w:del w:id="62" w:author="이 태학" w:date="2020-07-09T23:08:00Z"/>
                      <w:rFonts w:ascii="굴림" w:eastAsia="굴림" w:hAnsi="굴림" w:cs="굴림"/>
                      <w:kern w:val="0"/>
                      <w:sz w:val="24"/>
                      <w:szCs w:val="24"/>
                    </w:rPr>
                  </w:pPr>
                </w:p>
                <w:p w14:paraId="5663BC83" w14:textId="07260ED5" w:rsidR="00436A37" w:rsidRPr="008F447D" w:rsidDel="00ED379A" w:rsidRDefault="00436A37" w:rsidP="00436A37">
                  <w:pPr>
                    <w:widowControl/>
                    <w:numPr>
                      <w:ilvl w:val="0"/>
                      <w:numId w:val="3"/>
                    </w:numPr>
                    <w:wordWrap/>
                    <w:autoSpaceDE/>
                    <w:autoSpaceDN/>
                    <w:spacing w:after="0" w:line="240" w:lineRule="auto"/>
                    <w:textAlignment w:val="baseline"/>
                    <w:rPr>
                      <w:del w:id="63" w:author="이 태학" w:date="2020-07-09T23:08:00Z"/>
                      <w:rFonts w:ascii="맑은 고딕" w:eastAsia="맑은 고딕" w:hAnsi="맑은 고딕" w:cs="굴림"/>
                      <w:color w:val="666666"/>
                      <w:kern w:val="0"/>
                      <w:szCs w:val="20"/>
                    </w:rPr>
                    <w:pPrChange w:id="64" w:author="이 태학" w:date="2020-07-10T00:20:00Z">
                      <w:pPr>
                        <w:widowControl/>
                        <w:numPr>
                          <w:numId w:val="10"/>
                        </w:numPr>
                        <w:tabs>
                          <w:tab w:val="num" w:pos="720"/>
                        </w:tabs>
                        <w:wordWrap/>
                        <w:autoSpaceDE/>
                        <w:autoSpaceDN/>
                        <w:spacing w:after="0" w:line="240" w:lineRule="auto"/>
                        <w:ind w:left="720" w:hanging="360"/>
                        <w:textAlignment w:val="baseline"/>
                      </w:pPr>
                    </w:pPrChange>
                  </w:pPr>
                  <w:del w:id="65" w:author="이 태학" w:date="2020-07-09T23:08:00Z">
                    <w:r w:rsidRPr="008F447D" w:rsidDel="00ED379A">
                      <w:rPr>
                        <w:rFonts w:ascii="맑은 고딕" w:eastAsia="맑은 고딕" w:hAnsi="맑은 고딕" w:cs="굴림" w:hint="eastAsia"/>
                        <w:color w:val="666666"/>
                        <w:kern w:val="0"/>
                        <w:szCs w:val="20"/>
                      </w:rPr>
                      <w:delText>DB :: 환경 구축</w:delText>
                    </w:r>
                  </w:del>
                </w:p>
                <w:p w14:paraId="4B43DE0F" w14:textId="549C100D" w:rsidR="00436A37" w:rsidRPr="008F447D" w:rsidDel="00ED379A" w:rsidRDefault="00436A37" w:rsidP="00436A37">
                  <w:pPr>
                    <w:widowControl/>
                    <w:wordWrap/>
                    <w:autoSpaceDE/>
                    <w:autoSpaceDN/>
                    <w:spacing w:after="0" w:line="240" w:lineRule="auto"/>
                    <w:ind w:left="720"/>
                    <w:rPr>
                      <w:del w:id="66" w:author="이 태학" w:date="2020-07-09T23:08:00Z"/>
                      <w:rFonts w:ascii="굴림" w:eastAsia="굴림" w:hAnsi="굴림" w:cs="굴림"/>
                      <w:kern w:val="0"/>
                      <w:sz w:val="24"/>
                      <w:szCs w:val="24"/>
                    </w:rPr>
                  </w:pPr>
                  <w:del w:id="67" w:author="이 태학" w:date="2020-07-09T23:08:00Z">
                    <w:r w:rsidRPr="008F447D" w:rsidDel="00ED379A">
                      <w:rPr>
                        <w:rFonts w:ascii="맑은 고딕" w:eastAsia="맑은 고딕" w:hAnsi="맑은 고딕" w:cs="굴림" w:hint="eastAsia"/>
                        <w:color w:val="666666"/>
                        <w:kern w:val="0"/>
                        <w:szCs w:val="20"/>
                      </w:rPr>
                      <w:delText>DB설계 및 서버 연동</w:delText>
                    </w:r>
                  </w:del>
                </w:p>
                <w:p w14:paraId="05AAB195" w14:textId="0220B1B2" w:rsidR="00436A37" w:rsidRPr="008F447D" w:rsidDel="00ED379A" w:rsidRDefault="00436A37" w:rsidP="00436A37">
                  <w:pPr>
                    <w:widowControl/>
                    <w:wordWrap/>
                    <w:autoSpaceDE/>
                    <w:autoSpaceDN/>
                    <w:spacing w:after="0" w:line="240" w:lineRule="auto"/>
                    <w:jc w:val="left"/>
                    <w:rPr>
                      <w:del w:id="68" w:author="이 태학" w:date="2020-07-09T23:08:00Z"/>
                      <w:rFonts w:ascii="굴림" w:eastAsia="굴림" w:hAnsi="굴림" w:cs="굴림"/>
                      <w:kern w:val="0"/>
                      <w:sz w:val="24"/>
                      <w:szCs w:val="24"/>
                    </w:rPr>
                  </w:pPr>
                </w:p>
                <w:p w14:paraId="006B433A" w14:textId="4AA3CC3E" w:rsidR="00436A37" w:rsidRPr="008F447D" w:rsidDel="00ED379A" w:rsidRDefault="00436A37" w:rsidP="00436A37">
                  <w:pPr>
                    <w:widowControl/>
                    <w:numPr>
                      <w:ilvl w:val="0"/>
                      <w:numId w:val="4"/>
                    </w:numPr>
                    <w:wordWrap/>
                    <w:autoSpaceDE/>
                    <w:autoSpaceDN/>
                    <w:spacing w:after="0" w:line="240" w:lineRule="auto"/>
                    <w:textAlignment w:val="baseline"/>
                    <w:rPr>
                      <w:del w:id="69" w:author="이 태학" w:date="2020-07-09T23:08:00Z"/>
                      <w:rFonts w:ascii="맑은 고딕" w:eastAsia="맑은 고딕" w:hAnsi="맑은 고딕" w:cs="굴림"/>
                      <w:color w:val="666666"/>
                      <w:kern w:val="0"/>
                      <w:szCs w:val="20"/>
                    </w:rPr>
                    <w:pPrChange w:id="70" w:author="이 태학" w:date="2020-07-10T00:20:00Z">
                      <w:pPr>
                        <w:widowControl/>
                        <w:numPr>
                          <w:numId w:val="11"/>
                        </w:numPr>
                        <w:tabs>
                          <w:tab w:val="num" w:pos="720"/>
                        </w:tabs>
                        <w:wordWrap/>
                        <w:autoSpaceDE/>
                        <w:autoSpaceDN/>
                        <w:spacing w:after="0" w:line="240" w:lineRule="auto"/>
                        <w:ind w:left="720" w:hanging="360"/>
                        <w:textAlignment w:val="baseline"/>
                      </w:pPr>
                    </w:pPrChange>
                  </w:pPr>
                  <w:del w:id="71" w:author="이 태학" w:date="2020-07-09T23:08:00Z">
                    <w:r w:rsidRPr="008F447D" w:rsidDel="00ED379A">
                      <w:rPr>
                        <w:rFonts w:ascii="맑은 고딕" w:eastAsia="맑은 고딕" w:hAnsi="맑은 고딕" w:cs="굴림" w:hint="eastAsia"/>
                        <w:color w:val="666666"/>
                        <w:kern w:val="0"/>
                        <w:szCs w:val="20"/>
                      </w:rPr>
                      <w:delText>AI :: 당근 재배환경(학습환경) 구축1</w:delText>
                    </w:r>
                  </w:del>
                </w:p>
                <w:p w14:paraId="2DFEADFC" w14:textId="4859D98F" w:rsidR="00436A37" w:rsidDel="00ED379A" w:rsidRDefault="00436A37" w:rsidP="00436A37">
                  <w:pPr>
                    <w:widowControl/>
                    <w:wordWrap/>
                    <w:autoSpaceDE/>
                    <w:autoSpaceDN/>
                    <w:spacing w:after="0" w:line="240" w:lineRule="auto"/>
                    <w:ind w:left="720"/>
                    <w:rPr>
                      <w:del w:id="72" w:author="이 태학" w:date="2020-07-09T23:08:00Z"/>
                      <w:rFonts w:ascii="맑은 고딕" w:eastAsia="맑은 고딕" w:hAnsi="맑은 고딕" w:cs="굴림"/>
                      <w:color w:val="666666"/>
                      <w:kern w:val="0"/>
                      <w:szCs w:val="20"/>
                    </w:rPr>
                  </w:pPr>
                  <w:del w:id="73" w:author="이 태학" w:date="2020-07-09T23:08:00Z">
                    <w:r w:rsidRPr="008F447D" w:rsidDel="00ED379A">
                      <w:rPr>
                        <w:rFonts w:ascii="맑은 고딕" w:eastAsia="맑은 고딕" w:hAnsi="맑은 고딕" w:cs="굴림" w:hint="eastAsia"/>
                        <w:color w:val="666666"/>
                        <w:kern w:val="0"/>
                        <w:szCs w:val="20"/>
                      </w:rPr>
                      <w:delText>강화학습환경 구축(재배환경 및 당근 객체 설계)</w:delText>
                    </w:r>
                  </w:del>
                </w:p>
                <w:p w14:paraId="7E394B4F" w14:textId="39FC1B37" w:rsidR="00436A37" w:rsidRPr="008F447D" w:rsidDel="00ED379A" w:rsidRDefault="00436A37" w:rsidP="00436A37">
                  <w:pPr>
                    <w:widowControl/>
                    <w:wordWrap/>
                    <w:autoSpaceDE/>
                    <w:autoSpaceDN/>
                    <w:spacing w:after="0" w:line="240" w:lineRule="auto"/>
                    <w:ind w:left="720"/>
                    <w:rPr>
                      <w:del w:id="74" w:author="이 태학" w:date="2020-07-09T23:08:00Z"/>
                      <w:rFonts w:ascii="굴림" w:eastAsia="굴림" w:hAnsi="굴림" w:cs="굴림"/>
                      <w:kern w:val="0"/>
                      <w:sz w:val="24"/>
                      <w:szCs w:val="24"/>
                    </w:rPr>
                  </w:pPr>
                </w:p>
                <w:p w14:paraId="1E6572F1" w14:textId="011434BC" w:rsidR="00436A37" w:rsidRPr="008F447D" w:rsidDel="00ED379A" w:rsidRDefault="00436A37" w:rsidP="00436A37">
                  <w:pPr>
                    <w:widowControl/>
                    <w:wordWrap/>
                    <w:autoSpaceDE/>
                    <w:autoSpaceDN/>
                    <w:spacing w:after="0" w:line="240" w:lineRule="auto"/>
                    <w:rPr>
                      <w:del w:id="75" w:author="이 태학" w:date="2020-07-09T23:08:00Z"/>
                      <w:rFonts w:ascii="굴림" w:eastAsia="굴림" w:hAnsi="굴림" w:cs="굴림"/>
                      <w:kern w:val="0"/>
                      <w:sz w:val="24"/>
                      <w:szCs w:val="24"/>
                    </w:rPr>
                  </w:pPr>
                  <w:del w:id="76" w:author="이 태학" w:date="2020-07-09T23:08:00Z">
                    <w:r w:rsidRPr="008F447D" w:rsidDel="00ED379A">
                      <w:rPr>
                        <w:rFonts w:ascii="맑은 고딕" w:eastAsia="맑은 고딕" w:hAnsi="맑은 고딕" w:cs="굴림" w:hint="eastAsia"/>
                        <w:color w:val="666666"/>
                        <w:kern w:val="0"/>
                        <w:szCs w:val="20"/>
                      </w:rPr>
                      <w:delText>2주차「7.17~7.23」 :</w:delText>
                    </w:r>
                  </w:del>
                </w:p>
                <w:p w14:paraId="34F75717" w14:textId="15C4A9EE" w:rsidR="00436A37" w:rsidRPr="008F447D" w:rsidDel="00ED379A" w:rsidRDefault="00436A37" w:rsidP="00436A37">
                  <w:pPr>
                    <w:widowControl/>
                    <w:numPr>
                      <w:ilvl w:val="0"/>
                      <w:numId w:val="5"/>
                    </w:numPr>
                    <w:wordWrap/>
                    <w:autoSpaceDE/>
                    <w:autoSpaceDN/>
                    <w:spacing w:after="0" w:line="240" w:lineRule="auto"/>
                    <w:textAlignment w:val="baseline"/>
                    <w:rPr>
                      <w:del w:id="77" w:author="이 태학" w:date="2020-07-09T23:08:00Z"/>
                      <w:rFonts w:ascii="맑은 고딕" w:eastAsia="맑은 고딕" w:hAnsi="맑은 고딕" w:cs="굴림"/>
                      <w:color w:val="666666"/>
                      <w:kern w:val="0"/>
                      <w:szCs w:val="20"/>
                    </w:rPr>
                    <w:pPrChange w:id="78" w:author="이 태학" w:date="2020-07-10T00:20:00Z">
                      <w:pPr>
                        <w:widowControl/>
                        <w:numPr>
                          <w:numId w:val="12"/>
                        </w:numPr>
                        <w:tabs>
                          <w:tab w:val="num" w:pos="720"/>
                        </w:tabs>
                        <w:wordWrap/>
                        <w:autoSpaceDE/>
                        <w:autoSpaceDN/>
                        <w:spacing w:after="0" w:line="240" w:lineRule="auto"/>
                        <w:ind w:left="720" w:hanging="360"/>
                        <w:textAlignment w:val="baseline"/>
                      </w:pPr>
                    </w:pPrChange>
                  </w:pPr>
                  <w:del w:id="79" w:author="이 태학" w:date="2020-07-09T23:08:00Z">
                    <w:r w:rsidRPr="008F447D" w:rsidDel="00ED379A">
                      <w:rPr>
                        <w:rFonts w:ascii="맑은 고딕" w:eastAsia="맑은 고딕" w:hAnsi="맑은 고딕" w:cs="굴림" w:hint="eastAsia"/>
                        <w:color w:val="666666"/>
                        <w:kern w:val="0"/>
                        <w:szCs w:val="20"/>
                      </w:rPr>
                      <w:delText>Back :: 당근 모니터링 구현2</w:delText>
                    </w:r>
                  </w:del>
                </w:p>
                <w:p w14:paraId="0FD4CCC9" w14:textId="77F364A7" w:rsidR="00436A37" w:rsidRPr="008F447D" w:rsidDel="00ED379A" w:rsidRDefault="00436A37" w:rsidP="00436A37">
                  <w:pPr>
                    <w:widowControl/>
                    <w:wordWrap/>
                    <w:autoSpaceDE/>
                    <w:autoSpaceDN/>
                    <w:spacing w:after="0" w:line="240" w:lineRule="auto"/>
                    <w:ind w:left="720"/>
                    <w:rPr>
                      <w:del w:id="80" w:author="이 태학" w:date="2020-07-09T23:08:00Z"/>
                      <w:rFonts w:ascii="굴림" w:eastAsia="굴림" w:hAnsi="굴림" w:cs="굴림"/>
                      <w:kern w:val="0"/>
                      <w:sz w:val="24"/>
                      <w:szCs w:val="24"/>
                    </w:rPr>
                  </w:pPr>
                  <w:del w:id="81" w:author="이 태학" w:date="2020-07-09T23:08:00Z">
                    <w:r w:rsidRPr="008F447D" w:rsidDel="00ED379A">
                      <w:rPr>
                        <w:rFonts w:ascii="맑은 고딕" w:eastAsia="맑은 고딕" w:hAnsi="맑은 고딕" w:cs="굴림" w:hint="eastAsia"/>
                        <w:color w:val="666666"/>
                        <w:kern w:val="0"/>
                        <w:szCs w:val="20"/>
                      </w:rPr>
                      <w:delText>서버 내 데이터 처리함수 구현(데이터 저장, AI모듈과의 연동)</w:delText>
                    </w:r>
                  </w:del>
                </w:p>
                <w:p w14:paraId="71C0F86C" w14:textId="4F695686" w:rsidR="00436A37" w:rsidRPr="008F447D" w:rsidDel="00ED379A" w:rsidRDefault="00436A37" w:rsidP="00436A37">
                  <w:pPr>
                    <w:widowControl/>
                    <w:wordWrap/>
                    <w:autoSpaceDE/>
                    <w:autoSpaceDN/>
                    <w:spacing w:after="0" w:line="240" w:lineRule="auto"/>
                    <w:jc w:val="left"/>
                    <w:rPr>
                      <w:del w:id="82" w:author="이 태학" w:date="2020-07-09T23:08:00Z"/>
                      <w:rFonts w:ascii="굴림" w:eastAsia="굴림" w:hAnsi="굴림" w:cs="굴림"/>
                      <w:kern w:val="0"/>
                      <w:sz w:val="24"/>
                      <w:szCs w:val="24"/>
                    </w:rPr>
                  </w:pPr>
                </w:p>
                <w:p w14:paraId="13072EAD" w14:textId="0FBCEAED" w:rsidR="00436A37" w:rsidRPr="008F447D" w:rsidDel="00ED379A" w:rsidRDefault="00436A37" w:rsidP="00436A37">
                  <w:pPr>
                    <w:widowControl/>
                    <w:numPr>
                      <w:ilvl w:val="0"/>
                      <w:numId w:val="6"/>
                    </w:numPr>
                    <w:wordWrap/>
                    <w:autoSpaceDE/>
                    <w:autoSpaceDN/>
                    <w:spacing w:after="0" w:line="240" w:lineRule="auto"/>
                    <w:textAlignment w:val="baseline"/>
                    <w:rPr>
                      <w:del w:id="83" w:author="이 태학" w:date="2020-07-09T23:08:00Z"/>
                      <w:rFonts w:ascii="맑은 고딕" w:eastAsia="맑은 고딕" w:hAnsi="맑은 고딕" w:cs="굴림"/>
                      <w:color w:val="666666"/>
                      <w:kern w:val="0"/>
                      <w:szCs w:val="20"/>
                    </w:rPr>
                    <w:pPrChange w:id="84" w:author="이 태학" w:date="2020-07-10T00:20:00Z">
                      <w:pPr>
                        <w:widowControl/>
                        <w:numPr>
                          <w:numId w:val="13"/>
                        </w:numPr>
                        <w:tabs>
                          <w:tab w:val="num" w:pos="720"/>
                        </w:tabs>
                        <w:wordWrap/>
                        <w:autoSpaceDE/>
                        <w:autoSpaceDN/>
                        <w:spacing w:after="0" w:line="240" w:lineRule="auto"/>
                        <w:ind w:left="720" w:hanging="360"/>
                        <w:textAlignment w:val="baseline"/>
                      </w:pPr>
                    </w:pPrChange>
                  </w:pPr>
                  <w:del w:id="85" w:author="이 태학" w:date="2020-07-09T23:08:00Z">
                    <w:r w:rsidRPr="008F447D" w:rsidDel="00ED379A">
                      <w:rPr>
                        <w:rFonts w:ascii="맑은 고딕" w:eastAsia="맑은 고딕" w:hAnsi="맑은 고딕" w:cs="굴림" w:hint="eastAsia"/>
                        <w:color w:val="666666"/>
                        <w:kern w:val="0"/>
                        <w:szCs w:val="20"/>
                      </w:rPr>
                      <w:delText>AI :: 당근 재배환경(학습환경) 구축2</w:delText>
                    </w:r>
                  </w:del>
                </w:p>
                <w:p w14:paraId="15966038" w14:textId="5FBEC377" w:rsidR="00436A37" w:rsidRPr="008F447D" w:rsidDel="00ED379A" w:rsidRDefault="00436A37" w:rsidP="00436A37">
                  <w:pPr>
                    <w:widowControl/>
                    <w:wordWrap/>
                    <w:autoSpaceDE/>
                    <w:autoSpaceDN/>
                    <w:spacing w:after="0" w:line="240" w:lineRule="auto"/>
                    <w:ind w:left="720"/>
                    <w:rPr>
                      <w:del w:id="86" w:author="이 태학" w:date="2020-07-09T23:08:00Z"/>
                      <w:rFonts w:ascii="굴림" w:eastAsia="굴림" w:hAnsi="굴림" w:cs="굴림"/>
                      <w:kern w:val="0"/>
                      <w:sz w:val="24"/>
                      <w:szCs w:val="24"/>
                    </w:rPr>
                  </w:pPr>
                  <w:del w:id="87" w:author="이 태학" w:date="2020-07-09T23:08:00Z">
                    <w:r w:rsidRPr="008F447D" w:rsidDel="00ED379A">
                      <w:rPr>
                        <w:rFonts w:ascii="맑은 고딕" w:eastAsia="맑은 고딕" w:hAnsi="맑은 고딕" w:cs="굴림" w:hint="eastAsia"/>
                        <w:color w:val="666666"/>
                        <w:kern w:val="0"/>
                        <w:szCs w:val="20"/>
                      </w:rPr>
                      <w:delText>강화학습환경 구축(재배환경 및 당근 객체 설계)</w:delText>
                    </w:r>
                  </w:del>
                </w:p>
                <w:p w14:paraId="44F5EEC1" w14:textId="345DA1A5" w:rsidR="00436A37" w:rsidRPr="008F447D" w:rsidDel="00ED379A" w:rsidRDefault="00436A37" w:rsidP="00436A37">
                  <w:pPr>
                    <w:widowControl/>
                    <w:wordWrap/>
                    <w:autoSpaceDE/>
                    <w:autoSpaceDN/>
                    <w:spacing w:after="0" w:line="240" w:lineRule="auto"/>
                    <w:jc w:val="left"/>
                    <w:rPr>
                      <w:del w:id="88" w:author="이 태학" w:date="2020-07-09T23:08:00Z"/>
                      <w:rFonts w:ascii="굴림" w:eastAsia="굴림" w:hAnsi="굴림" w:cs="굴림"/>
                      <w:kern w:val="0"/>
                      <w:sz w:val="24"/>
                      <w:szCs w:val="24"/>
                    </w:rPr>
                  </w:pPr>
                </w:p>
                <w:p w14:paraId="29D5349C" w14:textId="13AF71DC" w:rsidR="00436A37" w:rsidRPr="008F447D" w:rsidDel="00ED379A" w:rsidRDefault="00436A37" w:rsidP="00436A37">
                  <w:pPr>
                    <w:widowControl/>
                    <w:numPr>
                      <w:ilvl w:val="0"/>
                      <w:numId w:val="7"/>
                    </w:numPr>
                    <w:wordWrap/>
                    <w:autoSpaceDE/>
                    <w:autoSpaceDN/>
                    <w:spacing w:after="0" w:line="240" w:lineRule="auto"/>
                    <w:textAlignment w:val="baseline"/>
                    <w:rPr>
                      <w:del w:id="89" w:author="이 태학" w:date="2020-07-09T23:08:00Z"/>
                      <w:rFonts w:ascii="맑은 고딕" w:eastAsia="맑은 고딕" w:hAnsi="맑은 고딕" w:cs="굴림"/>
                      <w:color w:val="666666"/>
                      <w:kern w:val="0"/>
                      <w:szCs w:val="20"/>
                    </w:rPr>
                    <w:pPrChange w:id="90" w:author="이 태학" w:date="2020-07-10T00:20:00Z">
                      <w:pPr>
                        <w:widowControl/>
                        <w:numPr>
                          <w:numId w:val="14"/>
                        </w:numPr>
                        <w:tabs>
                          <w:tab w:val="num" w:pos="720"/>
                        </w:tabs>
                        <w:wordWrap/>
                        <w:autoSpaceDE/>
                        <w:autoSpaceDN/>
                        <w:spacing w:after="0" w:line="240" w:lineRule="auto"/>
                        <w:ind w:left="720" w:hanging="360"/>
                        <w:textAlignment w:val="baseline"/>
                      </w:pPr>
                    </w:pPrChange>
                  </w:pPr>
                  <w:del w:id="91" w:author="이 태학" w:date="2020-07-09T23:08:00Z">
                    <w:r w:rsidRPr="008F447D" w:rsidDel="00ED379A">
                      <w:rPr>
                        <w:rFonts w:ascii="맑은 고딕" w:eastAsia="맑은 고딕" w:hAnsi="맑은 고딕" w:cs="굴림" w:hint="eastAsia"/>
                        <w:color w:val="666666"/>
                        <w:kern w:val="0"/>
                        <w:szCs w:val="20"/>
                      </w:rPr>
                      <w:delText>HW :: 아두이노 센서 및 보드 연동</w:delText>
                    </w:r>
                  </w:del>
                </w:p>
                <w:p w14:paraId="73501DFC" w14:textId="6195F102" w:rsidR="00436A37" w:rsidDel="00ED379A" w:rsidRDefault="00436A37" w:rsidP="00436A37">
                  <w:pPr>
                    <w:widowControl/>
                    <w:wordWrap/>
                    <w:autoSpaceDE/>
                    <w:autoSpaceDN/>
                    <w:spacing w:after="0" w:line="240" w:lineRule="auto"/>
                    <w:ind w:left="720"/>
                    <w:rPr>
                      <w:del w:id="92" w:author="이 태학" w:date="2020-07-09T23:08:00Z"/>
                      <w:rFonts w:ascii="맑은 고딕" w:eastAsia="맑은 고딕" w:hAnsi="맑은 고딕" w:cs="굴림"/>
                      <w:color w:val="666666"/>
                      <w:kern w:val="0"/>
                      <w:szCs w:val="20"/>
                    </w:rPr>
                  </w:pPr>
                  <w:del w:id="93" w:author="이 태학" w:date="2020-07-09T23:08:00Z">
                    <w:r w:rsidRPr="008F447D" w:rsidDel="00ED379A">
                      <w:rPr>
                        <w:rFonts w:ascii="맑은 고딕" w:eastAsia="맑은 고딕" w:hAnsi="맑은 고딕" w:cs="굴림" w:hint="eastAsia"/>
                        <w:color w:val="666666"/>
                        <w:kern w:val="0"/>
                        <w:szCs w:val="20"/>
                      </w:rPr>
                      <w:delText>센서를 통한 데이터입출력 확인</w:delText>
                    </w:r>
                  </w:del>
                </w:p>
                <w:p w14:paraId="7FB00C86" w14:textId="504BD55C" w:rsidR="00436A37" w:rsidRPr="008F447D" w:rsidDel="00ED379A" w:rsidRDefault="00436A37" w:rsidP="00436A37">
                  <w:pPr>
                    <w:widowControl/>
                    <w:wordWrap/>
                    <w:autoSpaceDE/>
                    <w:autoSpaceDN/>
                    <w:spacing w:after="0" w:line="240" w:lineRule="auto"/>
                    <w:ind w:left="720"/>
                    <w:rPr>
                      <w:del w:id="94" w:author="이 태학" w:date="2020-07-09T23:08:00Z"/>
                      <w:rFonts w:ascii="굴림" w:eastAsia="굴림" w:hAnsi="굴림" w:cs="굴림"/>
                      <w:kern w:val="0"/>
                      <w:sz w:val="24"/>
                      <w:szCs w:val="24"/>
                    </w:rPr>
                  </w:pPr>
                </w:p>
                <w:p w14:paraId="639B3A2A" w14:textId="3100E711" w:rsidR="00436A37" w:rsidRPr="008F447D" w:rsidDel="00ED379A" w:rsidRDefault="00436A37" w:rsidP="00436A37">
                  <w:pPr>
                    <w:widowControl/>
                    <w:wordWrap/>
                    <w:autoSpaceDE/>
                    <w:autoSpaceDN/>
                    <w:spacing w:after="0" w:line="240" w:lineRule="auto"/>
                    <w:rPr>
                      <w:del w:id="95" w:author="이 태학" w:date="2020-07-09T23:08:00Z"/>
                      <w:rFonts w:ascii="굴림" w:eastAsia="굴림" w:hAnsi="굴림" w:cs="굴림"/>
                      <w:kern w:val="0"/>
                      <w:sz w:val="24"/>
                      <w:szCs w:val="24"/>
                    </w:rPr>
                  </w:pPr>
                  <w:del w:id="96" w:author="이 태학" w:date="2020-07-09T23:08:00Z">
                    <w:r w:rsidRPr="008F447D" w:rsidDel="00ED379A">
                      <w:rPr>
                        <w:rFonts w:ascii="맑은 고딕" w:eastAsia="맑은 고딕" w:hAnsi="맑은 고딕" w:cs="굴림" w:hint="eastAsia"/>
                        <w:color w:val="666666"/>
                        <w:kern w:val="0"/>
                        <w:szCs w:val="20"/>
                      </w:rPr>
                      <w:delText>3주차「7.24~7.30」 : </w:delText>
                    </w:r>
                  </w:del>
                </w:p>
                <w:p w14:paraId="55135392" w14:textId="2E05D62A" w:rsidR="00436A37" w:rsidRPr="008F447D" w:rsidDel="00ED379A" w:rsidRDefault="00436A37" w:rsidP="00436A37">
                  <w:pPr>
                    <w:widowControl/>
                    <w:numPr>
                      <w:ilvl w:val="0"/>
                      <w:numId w:val="8"/>
                    </w:numPr>
                    <w:wordWrap/>
                    <w:autoSpaceDE/>
                    <w:autoSpaceDN/>
                    <w:spacing w:after="0" w:line="240" w:lineRule="auto"/>
                    <w:textAlignment w:val="baseline"/>
                    <w:rPr>
                      <w:del w:id="97" w:author="이 태학" w:date="2020-07-09T23:08:00Z"/>
                      <w:rFonts w:ascii="맑은 고딕" w:eastAsia="맑은 고딕" w:hAnsi="맑은 고딕" w:cs="굴림"/>
                      <w:color w:val="666666"/>
                      <w:kern w:val="0"/>
                      <w:szCs w:val="20"/>
                    </w:rPr>
                    <w:pPrChange w:id="98" w:author="이 태학" w:date="2020-07-10T00:20:00Z">
                      <w:pPr>
                        <w:widowControl/>
                        <w:numPr>
                          <w:numId w:val="15"/>
                        </w:numPr>
                        <w:tabs>
                          <w:tab w:val="num" w:pos="720"/>
                        </w:tabs>
                        <w:wordWrap/>
                        <w:autoSpaceDE/>
                        <w:autoSpaceDN/>
                        <w:spacing w:after="0" w:line="240" w:lineRule="auto"/>
                        <w:ind w:left="720" w:hanging="360"/>
                        <w:textAlignment w:val="baseline"/>
                      </w:pPr>
                    </w:pPrChange>
                  </w:pPr>
                  <w:del w:id="99" w:author="이 태학" w:date="2020-07-09T23:08:00Z">
                    <w:r w:rsidRPr="008F447D" w:rsidDel="00ED379A">
                      <w:rPr>
                        <w:rFonts w:ascii="맑은 고딕" w:eastAsia="맑은 고딕" w:hAnsi="맑은 고딕" w:cs="굴림" w:hint="eastAsia"/>
                        <w:color w:val="666666"/>
                        <w:kern w:val="0"/>
                        <w:szCs w:val="20"/>
                      </w:rPr>
                      <w:delText>Back :: 당근 모니터링 구현3</w:delText>
                    </w:r>
                  </w:del>
                </w:p>
                <w:p w14:paraId="6179DA9C" w14:textId="32FBDDB9" w:rsidR="00436A37" w:rsidRPr="008F447D" w:rsidDel="00ED379A" w:rsidRDefault="00436A37" w:rsidP="00436A37">
                  <w:pPr>
                    <w:widowControl/>
                    <w:wordWrap/>
                    <w:autoSpaceDE/>
                    <w:autoSpaceDN/>
                    <w:spacing w:after="0" w:line="240" w:lineRule="auto"/>
                    <w:ind w:left="720"/>
                    <w:rPr>
                      <w:del w:id="100" w:author="이 태학" w:date="2020-07-09T23:08:00Z"/>
                      <w:rFonts w:ascii="굴림" w:eastAsia="굴림" w:hAnsi="굴림" w:cs="굴림"/>
                      <w:kern w:val="0"/>
                      <w:sz w:val="24"/>
                      <w:szCs w:val="24"/>
                    </w:rPr>
                  </w:pPr>
                  <w:del w:id="101" w:author="이 태학" w:date="2020-07-09T23:08:00Z">
                    <w:r w:rsidRPr="008F447D" w:rsidDel="00ED379A">
                      <w:rPr>
                        <w:rFonts w:ascii="맑은 고딕" w:eastAsia="맑은 고딕" w:hAnsi="맑은 고딕" w:cs="굴림" w:hint="eastAsia"/>
                        <w:color w:val="666666"/>
                        <w:kern w:val="0"/>
                        <w:szCs w:val="20"/>
                      </w:rPr>
                      <w:delText>서버 내 데이터 처리함수 구현(아두이노 보드와의 통신)</w:delText>
                    </w:r>
                  </w:del>
                </w:p>
                <w:p w14:paraId="1AC472F5" w14:textId="0375D2FC" w:rsidR="00436A37" w:rsidRPr="008F447D" w:rsidDel="00ED379A" w:rsidRDefault="00436A37" w:rsidP="00436A37">
                  <w:pPr>
                    <w:widowControl/>
                    <w:wordWrap/>
                    <w:autoSpaceDE/>
                    <w:autoSpaceDN/>
                    <w:spacing w:after="0" w:line="240" w:lineRule="auto"/>
                    <w:jc w:val="left"/>
                    <w:rPr>
                      <w:del w:id="102" w:author="이 태학" w:date="2020-07-09T23:08:00Z"/>
                      <w:rFonts w:ascii="굴림" w:eastAsia="굴림" w:hAnsi="굴림" w:cs="굴림"/>
                      <w:kern w:val="0"/>
                      <w:sz w:val="24"/>
                      <w:szCs w:val="24"/>
                    </w:rPr>
                  </w:pPr>
                </w:p>
                <w:p w14:paraId="7D7AE423" w14:textId="02E3DC70" w:rsidR="00436A37" w:rsidRPr="008F447D" w:rsidDel="00ED379A" w:rsidRDefault="00436A37" w:rsidP="00436A37">
                  <w:pPr>
                    <w:widowControl/>
                    <w:numPr>
                      <w:ilvl w:val="0"/>
                      <w:numId w:val="9"/>
                    </w:numPr>
                    <w:wordWrap/>
                    <w:autoSpaceDE/>
                    <w:autoSpaceDN/>
                    <w:spacing w:after="0" w:line="240" w:lineRule="auto"/>
                    <w:textAlignment w:val="baseline"/>
                    <w:rPr>
                      <w:del w:id="103" w:author="이 태학" w:date="2020-07-09T23:08:00Z"/>
                      <w:rFonts w:ascii="맑은 고딕" w:eastAsia="맑은 고딕" w:hAnsi="맑은 고딕" w:cs="굴림"/>
                      <w:color w:val="666666"/>
                      <w:kern w:val="0"/>
                      <w:szCs w:val="20"/>
                    </w:rPr>
                    <w:pPrChange w:id="104" w:author="이 태학" w:date="2020-07-10T00:20:00Z">
                      <w:pPr>
                        <w:widowControl/>
                        <w:numPr>
                          <w:numId w:val="16"/>
                        </w:numPr>
                        <w:tabs>
                          <w:tab w:val="num" w:pos="720"/>
                        </w:tabs>
                        <w:wordWrap/>
                        <w:autoSpaceDE/>
                        <w:autoSpaceDN/>
                        <w:spacing w:after="0" w:line="240" w:lineRule="auto"/>
                        <w:ind w:left="720" w:hanging="360"/>
                        <w:textAlignment w:val="baseline"/>
                      </w:pPr>
                    </w:pPrChange>
                  </w:pPr>
                  <w:del w:id="105" w:author="이 태학" w:date="2020-07-09T23:08:00Z">
                    <w:r w:rsidRPr="008F447D" w:rsidDel="00ED379A">
                      <w:rPr>
                        <w:rFonts w:ascii="맑은 고딕" w:eastAsia="맑은 고딕" w:hAnsi="맑은 고딕" w:cs="굴림" w:hint="eastAsia"/>
                        <w:color w:val="666666"/>
                        <w:kern w:val="0"/>
                        <w:szCs w:val="20"/>
                      </w:rPr>
                      <w:delText>DB :: 데이터 저장</w:delText>
                    </w:r>
                  </w:del>
                </w:p>
                <w:p w14:paraId="6E8F0953" w14:textId="1364B963" w:rsidR="00436A37" w:rsidRPr="008F447D" w:rsidDel="00ED379A" w:rsidRDefault="00436A37" w:rsidP="00436A37">
                  <w:pPr>
                    <w:widowControl/>
                    <w:wordWrap/>
                    <w:autoSpaceDE/>
                    <w:autoSpaceDN/>
                    <w:spacing w:after="0" w:line="240" w:lineRule="auto"/>
                    <w:ind w:left="720"/>
                    <w:rPr>
                      <w:del w:id="106" w:author="이 태학" w:date="2020-07-09T23:08:00Z"/>
                      <w:rFonts w:ascii="굴림" w:eastAsia="굴림" w:hAnsi="굴림" w:cs="굴림"/>
                      <w:kern w:val="0"/>
                      <w:sz w:val="24"/>
                      <w:szCs w:val="24"/>
                    </w:rPr>
                  </w:pPr>
                  <w:del w:id="107" w:author="이 태학" w:date="2020-07-09T23:08:00Z">
                    <w:r w:rsidRPr="008F447D" w:rsidDel="00ED379A">
                      <w:rPr>
                        <w:rFonts w:ascii="맑은 고딕" w:eastAsia="맑은 고딕" w:hAnsi="맑은 고딕" w:cs="굴림" w:hint="eastAsia"/>
                        <w:color w:val="666666"/>
                        <w:kern w:val="0"/>
                        <w:szCs w:val="20"/>
                      </w:rPr>
                      <w:delText>훈련데이터 저장</w:delText>
                    </w:r>
                  </w:del>
                </w:p>
                <w:p w14:paraId="0065A3AD" w14:textId="1A28BA66" w:rsidR="00436A37" w:rsidRPr="008F447D" w:rsidDel="00ED379A" w:rsidRDefault="00436A37" w:rsidP="00436A37">
                  <w:pPr>
                    <w:widowControl/>
                    <w:wordWrap/>
                    <w:autoSpaceDE/>
                    <w:autoSpaceDN/>
                    <w:spacing w:after="0" w:line="240" w:lineRule="auto"/>
                    <w:jc w:val="left"/>
                    <w:rPr>
                      <w:del w:id="108" w:author="이 태학" w:date="2020-07-09T23:08:00Z"/>
                      <w:rFonts w:ascii="굴림" w:eastAsia="굴림" w:hAnsi="굴림" w:cs="굴림"/>
                      <w:kern w:val="0"/>
                      <w:sz w:val="24"/>
                      <w:szCs w:val="24"/>
                    </w:rPr>
                  </w:pPr>
                </w:p>
                <w:p w14:paraId="5644D453" w14:textId="376ABCB9" w:rsidR="00436A37" w:rsidRPr="008F447D" w:rsidDel="00ED379A" w:rsidRDefault="00436A37" w:rsidP="00436A37">
                  <w:pPr>
                    <w:widowControl/>
                    <w:numPr>
                      <w:ilvl w:val="0"/>
                      <w:numId w:val="10"/>
                    </w:numPr>
                    <w:wordWrap/>
                    <w:autoSpaceDE/>
                    <w:autoSpaceDN/>
                    <w:spacing w:after="0" w:line="240" w:lineRule="auto"/>
                    <w:textAlignment w:val="baseline"/>
                    <w:rPr>
                      <w:del w:id="109" w:author="이 태학" w:date="2020-07-09T23:08:00Z"/>
                      <w:rFonts w:ascii="맑은 고딕" w:eastAsia="맑은 고딕" w:hAnsi="맑은 고딕" w:cs="굴림"/>
                      <w:color w:val="666666"/>
                      <w:kern w:val="0"/>
                      <w:szCs w:val="20"/>
                    </w:rPr>
                    <w:pPrChange w:id="110" w:author="이 태학" w:date="2020-07-10T00:20:00Z">
                      <w:pPr>
                        <w:widowControl/>
                        <w:numPr>
                          <w:numId w:val="17"/>
                        </w:numPr>
                        <w:tabs>
                          <w:tab w:val="num" w:pos="720"/>
                        </w:tabs>
                        <w:wordWrap/>
                        <w:autoSpaceDE/>
                        <w:autoSpaceDN/>
                        <w:spacing w:after="0" w:line="240" w:lineRule="auto"/>
                        <w:ind w:left="720" w:hanging="360"/>
                        <w:textAlignment w:val="baseline"/>
                      </w:pPr>
                    </w:pPrChange>
                  </w:pPr>
                  <w:del w:id="111" w:author="이 태학" w:date="2020-07-09T23:08:00Z">
                    <w:r w:rsidRPr="008F447D" w:rsidDel="00ED379A">
                      <w:rPr>
                        <w:rFonts w:ascii="맑은 고딕" w:eastAsia="맑은 고딕" w:hAnsi="맑은 고딕" w:cs="굴림" w:hint="eastAsia"/>
                        <w:color w:val="666666"/>
                        <w:kern w:val="0"/>
                        <w:szCs w:val="20"/>
                      </w:rPr>
                      <w:delText>AI :: 당근 재배훈련1</w:delText>
                    </w:r>
                  </w:del>
                </w:p>
                <w:p w14:paraId="29926200" w14:textId="1101EB25" w:rsidR="00436A37" w:rsidRPr="008F447D" w:rsidDel="00ED379A" w:rsidRDefault="00436A37" w:rsidP="00436A37">
                  <w:pPr>
                    <w:widowControl/>
                    <w:wordWrap/>
                    <w:autoSpaceDE/>
                    <w:autoSpaceDN/>
                    <w:spacing w:after="0" w:line="240" w:lineRule="auto"/>
                    <w:ind w:left="720"/>
                    <w:rPr>
                      <w:del w:id="112" w:author="이 태학" w:date="2020-07-09T23:08:00Z"/>
                      <w:rFonts w:ascii="굴림" w:eastAsia="굴림" w:hAnsi="굴림" w:cs="굴림"/>
                      <w:kern w:val="0"/>
                      <w:sz w:val="24"/>
                      <w:szCs w:val="24"/>
                    </w:rPr>
                  </w:pPr>
                  <w:del w:id="113" w:author="이 태학" w:date="2020-07-09T23:08:00Z">
                    <w:r w:rsidRPr="008F447D" w:rsidDel="00ED379A">
                      <w:rPr>
                        <w:rFonts w:ascii="맑은 고딕" w:eastAsia="맑은 고딕" w:hAnsi="맑은 고딕" w:cs="굴림" w:hint="eastAsia"/>
                        <w:color w:val="666666"/>
                        <w:kern w:val="0"/>
                        <w:szCs w:val="20"/>
                      </w:rPr>
                      <w:delText>기정의된 환경내에서 강화학습 알고리즘을 통한 가상 재배훈련 진행</w:delText>
                    </w:r>
                  </w:del>
                </w:p>
                <w:p w14:paraId="6FC666CD" w14:textId="11A6A0B1" w:rsidR="00436A37" w:rsidRPr="008F447D" w:rsidDel="00ED379A" w:rsidRDefault="00436A37" w:rsidP="00436A37">
                  <w:pPr>
                    <w:widowControl/>
                    <w:wordWrap/>
                    <w:autoSpaceDE/>
                    <w:autoSpaceDN/>
                    <w:spacing w:after="0" w:line="240" w:lineRule="auto"/>
                    <w:jc w:val="left"/>
                    <w:rPr>
                      <w:del w:id="114" w:author="이 태학" w:date="2020-07-09T23:08:00Z"/>
                      <w:rFonts w:ascii="굴림" w:eastAsia="굴림" w:hAnsi="굴림" w:cs="굴림"/>
                      <w:kern w:val="0"/>
                      <w:sz w:val="24"/>
                      <w:szCs w:val="24"/>
                    </w:rPr>
                  </w:pPr>
                </w:p>
                <w:p w14:paraId="2962A748" w14:textId="2AD2710E" w:rsidR="00436A37" w:rsidRPr="008F447D" w:rsidDel="00ED379A" w:rsidRDefault="00436A37" w:rsidP="00436A37">
                  <w:pPr>
                    <w:widowControl/>
                    <w:numPr>
                      <w:ilvl w:val="0"/>
                      <w:numId w:val="11"/>
                    </w:numPr>
                    <w:wordWrap/>
                    <w:autoSpaceDE/>
                    <w:autoSpaceDN/>
                    <w:spacing w:after="0" w:line="240" w:lineRule="auto"/>
                    <w:textAlignment w:val="baseline"/>
                    <w:rPr>
                      <w:del w:id="115" w:author="이 태학" w:date="2020-07-09T23:08:00Z"/>
                      <w:rFonts w:ascii="맑은 고딕" w:eastAsia="맑은 고딕" w:hAnsi="맑은 고딕" w:cs="굴림"/>
                      <w:color w:val="666666"/>
                      <w:kern w:val="0"/>
                      <w:szCs w:val="20"/>
                    </w:rPr>
                    <w:pPrChange w:id="116" w:author="이 태학" w:date="2020-07-10T00:20:00Z">
                      <w:pPr>
                        <w:widowControl/>
                        <w:numPr>
                          <w:numId w:val="18"/>
                        </w:numPr>
                        <w:tabs>
                          <w:tab w:val="num" w:pos="720"/>
                        </w:tabs>
                        <w:wordWrap/>
                        <w:autoSpaceDE/>
                        <w:autoSpaceDN/>
                        <w:spacing w:after="0" w:line="240" w:lineRule="auto"/>
                        <w:ind w:left="720" w:hanging="360"/>
                        <w:textAlignment w:val="baseline"/>
                      </w:pPr>
                    </w:pPrChange>
                  </w:pPr>
                  <w:del w:id="117" w:author="이 태학" w:date="2020-07-09T23:08:00Z">
                    <w:r w:rsidRPr="008F447D" w:rsidDel="00ED379A">
                      <w:rPr>
                        <w:rFonts w:ascii="맑은 고딕" w:eastAsia="맑은 고딕" w:hAnsi="맑은 고딕" w:cs="굴림" w:hint="eastAsia"/>
                        <w:color w:val="666666"/>
                        <w:kern w:val="0"/>
                        <w:szCs w:val="20"/>
                      </w:rPr>
                      <w:delText>HW :: 보드와 서버 연동</w:delText>
                    </w:r>
                  </w:del>
                </w:p>
                <w:p w14:paraId="48B842B5" w14:textId="65AF4BFE" w:rsidR="00436A37" w:rsidRPr="008F447D" w:rsidDel="00ED379A" w:rsidRDefault="00436A37" w:rsidP="00436A37">
                  <w:pPr>
                    <w:widowControl/>
                    <w:wordWrap/>
                    <w:autoSpaceDE/>
                    <w:autoSpaceDN/>
                    <w:spacing w:after="0" w:line="240" w:lineRule="auto"/>
                    <w:ind w:left="720"/>
                    <w:rPr>
                      <w:del w:id="118" w:author="이 태학" w:date="2020-07-09T23:08:00Z"/>
                      <w:rFonts w:ascii="굴림" w:eastAsia="굴림" w:hAnsi="굴림" w:cs="굴림"/>
                      <w:kern w:val="0"/>
                      <w:sz w:val="24"/>
                      <w:szCs w:val="24"/>
                    </w:rPr>
                  </w:pPr>
                  <w:del w:id="119" w:author="이 태학" w:date="2020-07-09T23:08:00Z">
                    <w:r w:rsidRPr="008F447D" w:rsidDel="00ED379A">
                      <w:rPr>
                        <w:rFonts w:ascii="맑은 고딕" w:eastAsia="맑은 고딕" w:hAnsi="맑은 고딕" w:cs="굴림" w:hint="eastAsia"/>
                        <w:color w:val="666666"/>
                        <w:kern w:val="0"/>
                        <w:szCs w:val="20"/>
                      </w:rPr>
                      <w:delText>센서를 통한 입출력데이터 가공(전처리)</w:delText>
                    </w:r>
                  </w:del>
                </w:p>
                <w:p w14:paraId="5FE3F384" w14:textId="7EA750EC" w:rsidR="00436A37" w:rsidRPr="008F447D" w:rsidDel="00ED379A" w:rsidRDefault="00436A37" w:rsidP="00436A37">
                  <w:pPr>
                    <w:widowControl/>
                    <w:wordWrap/>
                    <w:autoSpaceDE/>
                    <w:autoSpaceDN/>
                    <w:spacing w:after="0" w:line="240" w:lineRule="auto"/>
                    <w:ind w:left="720"/>
                    <w:rPr>
                      <w:del w:id="120" w:author="이 태학" w:date="2020-07-09T23:08:00Z"/>
                      <w:rFonts w:ascii="굴림" w:eastAsia="굴림" w:hAnsi="굴림" w:cs="굴림"/>
                      <w:kern w:val="0"/>
                      <w:sz w:val="24"/>
                      <w:szCs w:val="24"/>
                    </w:rPr>
                  </w:pPr>
                  <w:del w:id="121" w:author="이 태학" w:date="2020-07-09T23:08:00Z">
                    <w:r w:rsidRPr="008F447D" w:rsidDel="00ED379A">
                      <w:rPr>
                        <w:rFonts w:ascii="맑은 고딕" w:eastAsia="맑은 고딕" w:hAnsi="맑은 고딕" w:cs="굴림" w:hint="eastAsia"/>
                        <w:color w:val="666666"/>
                        <w:kern w:val="0"/>
                        <w:szCs w:val="20"/>
                      </w:rPr>
                      <w:delText>Server와 연동 구축(네트워크)</w:delText>
                    </w:r>
                  </w:del>
                </w:p>
                <w:p w14:paraId="47020005" w14:textId="73D8762D" w:rsidR="00436A37" w:rsidRPr="008F447D" w:rsidDel="00ED379A" w:rsidRDefault="00436A37" w:rsidP="00436A37">
                  <w:pPr>
                    <w:widowControl/>
                    <w:wordWrap/>
                    <w:autoSpaceDE/>
                    <w:autoSpaceDN/>
                    <w:spacing w:after="0" w:line="240" w:lineRule="auto"/>
                    <w:jc w:val="left"/>
                    <w:rPr>
                      <w:del w:id="122" w:author="이 태학" w:date="2020-07-09T23:08:00Z"/>
                      <w:rFonts w:ascii="굴림" w:eastAsia="굴림" w:hAnsi="굴림" w:cs="굴림"/>
                      <w:kern w:val="0"/>
                      <w:sz w:val="24"/>
                      <w:szCs w:val="24"/>
                    </w:rPr>
                  </w:pPr>
                </w:p>
                <w:p w14:paraId="32C79D54" w14:textId="64EA6FF2" w:rsidR="00436A37" w:rsidRPr="008F447D" w:rsidDel="00ED379A" w:rsidRDefault="00436A37" w:rsidP="00436A37">
                  <w:pPr>
                    <w:widowControl/>
                    <w:wordWrap/>
                    <w:autoSpaceDE/>
                    <w:autoSpaceDN/>
                    <w:spacing w:after="0" w:line="240" w:lineRule="auto"/>
                    <w:rPr>
                      <w:del w:id="123" w:author="이 태학" w:date="2020-07-09T23:08:00Z"/>
                      <w:rFonts w:ascii="굴림" w:eastAsia="굴림" w:hAnsi="굴림" w:cs="굴림"/>
                      <w:kern w:val="0"/>
                      <w:sz w:val="24"/>
                      <w:szCs w:val="24"/>
                    </w:rPr>
                  </w:pPr>
                  <w:del w:id="124" w:author="이 태학" w:date="2020-07-09T23:08:00Z">
                    <w:r w:rsidRPr="008F447D" w:rsidDel="00ED379A">
                      <w:rPr>
                        <w:rFonts w:ascii="맑은 고딕" w:eastAsia="맑은 고딕" w:hAnsi="맑은 고딕" w:cs="굴림" w:hint="eastAsia"/>
                        <w:color w:val="666666"/>
                        <w:kern w:val="0"/>
                        <w:szCs w:val="20"/>
                      </w:rPr>
                      <w:delText>4주차「7.31~8.6」 : </w:delText>
                    </w:r>
                  </w:del>
                </w:p>
                <w:p w14:paraId="2EEB6D5E" w14:textId="42BCA924" w:rsidR="00436A37" w:rsidRPr="008F447D" w:rsidDel="00ED379A" w:rsidRDefault="00436A37" w:rsidP="00436A37">
                  <w:pPr>
                    <w:widowControl/>
                    <w:numPr>
                      <w:ilvl w:val="0"/>
                      <w:numId w:val="12"/>
                    </w:numPr>
                    <w:wordWrap/>
                    <w:autoSpaceDE/>
                    <w:autoSpaceDN/>
                    <w:spacing w:after="0" w:line="240" w:lineRule="auto"/>
                    <w:textAlignment w:val="baseline"/>
                    <w:rPr>
                      <w:del w:id="125" w:author="이 태학" w:date="2020-07-09T23:08:00Z"/>
                      <w:rFonts w:ascii="맑은 고딕" w:eastAsia="맑은 고딕" w:hAnsi="맑은 고딕" w:cs="굴림"/>
                      <w:color w:val="666666"/>
                      <w:kern w:val="0"/>
                      <w:szCs w:val="20"/>
                    </w:rPr>
                    <w:pPrChange w:id="126" w:author="이 태학" w:date="2020-07-10T00:20:00Z">
                      <w:pPr>
                        <w:widowControl/>
                        <w:numPr>
                          <w:numId w:val="19"/>
                        </w:numPr>
                        <w:tabs>
                          <w:tab w:val="num" w:pos="720"/>
                        </w:tabs>
                        <w:wordWrap/>
                        <w:autoSpaceDE/>
                        <w:autoSpaceDN/>
                        <w:spacing w:after="0" w:line="240" w:lineRule="auto"/>
                        <w:ind w:left="720" w:hanging="360"/>
                        <w:textAlignment w:val="baseline"/>
                      </w:pPr>
                    </w:pPrChange>
                  </w:pPr>
                  <w:del w:id="127" w:author="이 태학" w:date="2020-07-09T23:08:00Z">
                    <w:r w:rsidRPr="008F447D" w:rsidDel="00ED379A">
                      <w:rPr>
                        <w:rFonts w:ascii="맑은 고딕" w:eastAsia="맑은 고딕" w:hAnsi="맑은 고딕" w:cs="굴림" w:hint="eastAsia"/>
                        <w:color w:val="666666"/>
                        <w:kern w:val="0"/>
                        <w:szCs w:val="20"/>
                      </w:rPr>
                      <w:delText>Back :: 당근 모니터링 구현4</w:delText>
                    </w:r>
                  </w:del>
                </w:p>
                <w:p w14:paraId="18CF7E6D" w14:textId="2C5A57A2" w:rsidR="00436A37" w:rsidRPr="008F447D" w:rsidDel="00ED379A" w:rsidRDefault="00436A37" w:rsidP="00436A37">
                  <w:pPr>
                    <w:widowControl/>
                    <w:wordWrap/>
                    <w:autoSpaceDE/>
                    <w:autoSpaceDN/>
                    <w:spacing w:after="0" w:line="240" w:lineRule="auto"/>
                    <w:ind w:left="720"/>
                    <w:rPr>
                      <w:del w:id="128" w:author="이 태학" w:date="2020-07-09T23:08:00Z"/>
                      <w:rFonts w:ascii="굴림" w:eastAsia="굴림" w:hAnsi="굴림" w:cs="굴림"/>
                      <w:kern w:val="0"/>
                      <w:sz w:val="24"/>
                      <w:szCs w:val="24"/>
                    </w:rPr>
                  </w:pPr>
                  <w:del w:id="129" w:author="이 태학" w:date="2020-07-09T23:08:00Z">
                    <w:r w:rsidRPr="008F447D" w:rsidDel="00ED379A">
                      <w:rPr>
                        <w:rFonts w:ascii="맑은 고딕" w:eastAsia="맑은 고딕" w:hAnsi="맑은 고딕" w:cs="굴림" w:hint="eastAsia"/>
                        <w:color w:val="666666"/>
                        <w:kern w:val="0"/>
                        <w:szCs w:val="20"/>
                      </w:rPr>
                      <w:delText>서버 내 데이터 처리함수 구현(기타 보완점 확인 및 구현, 정리)</w:delText>
                    </w:r>
                  </w:del>
                </w:p>
                <w:p w14:paraId="6B31D5D1" w14:textId="20E0A391" w:rsidR="00436A37" w:rsidRPr="008F447D" w:rsidDel="00ED379A" w:rsidRDefault="00436A37" w:rsidP="00436A37">
                  <w:pPr>
                    <w:widowControl/>
                    <w:wordWrap/>
                    <w:autoSpaceDE/>
                    <w:autoSpaceDN/>
                    <w:spacing w:after="0" w:line="240" w:lineRule="auto"/>
                    <w:jc w:val="left"/>
                    <w:rPr>
                      <w:del w:id="130" w:author="이 태학" w:date="2020-07-09T23:08:00Z"/>
                      <w:rFonts w:ascii="굴림" w:eastAsia="굴림" w:hAnsi="굴림" w:cs="굴림"/>
                      <w:kern w:val="0"/>
                      <w:sz w:val="24"/>
                      <w:szCs w:val="24"/>
                    </w:rPr>
                  </w:pPr>
                </w:p>
                <w:p w14:paraId="71E491EF" w14:textId="39207ACC" w:rsidR="00436A37" w:rsidRPr="008F447D" w:rsidDel="00ED379A" w:rsidRDefault="00436A37" w:rsidP="00436A37">
                  <w:pPr>
                    <w:widowControl/>
                    <w:numPr>
                      <w:ilvl w:val="0"/>
                      <w:numId w:val="13"/>
                    </w:numPr>
                    <w:wordWrap/>
                    <w:autoSpaceDE/>
                    <w:autoSpaceDN/>
                    <w:spacing w:after="0" w:line="240" w:lineRule="auto"/>
                    <w:textAlignment w:val="baseline"/>
                    <w:rPr>
                      <w:del w:id="131" w:author="이 태학" w:date="2020-07-09T23:08:00Z"/>
                      <w:rFonts w:ascii="맑은 고딕" w:eastAsia="맑은 고딕" w:hAnsi="맑은 고딕" w:cs="굴림"/>
                      <w:color w:val="666666"/>
                      <w:kern w:val="0"/>
                      <w:szCs w:val="20"/>
                    </w:rPr>
                    <w:pPrChange w:id="132" w:author="이 태학" w:date="2020-07-10T00:20:00Z">
                      <w:pPr>
                        <w:widowControl/>
                        <w:numPr>
                          <w:numId w:val="20"/>
                        </w:numPr>
                        <w:tabs>
                          <w:tab w:val="num" w:pos="720"/>
                        </w:tabs>
                        <w:wordWrap/>
                        <w:autoSpaceDE/>
                        <w:autoSpaceDN/>
                        <w:spacing w:after="0" w:line="240" w:lineRule="auto"/>
                        <w:ind w:left="720" w:hanging="360"/>
                        <w:textAlignment w:val="baseline"/>
                      </w:pPr>
                    </w:pPrChange>
                  </w:pPr>
                  <w:del w:id="133" w:author="이 태학" w:date="2020-07-09T23:08:00Z">
                    <w:r w:rsidRPr="008F447D" w:rsidDel="00ED379A">
                      <w:rPr>
                        <w:rFonts w:ascii="맑은 고딕" w:eastAsia="맑은 고딕" w:hAnsi="맑은 고딕" w:cs="굴림" w:hint="eastAsia"/>
                        <w:color w:val="666666"/>
                        <w:kern w:val="0"/>
                        <w:szCs w:val="20"/>
                      </w:rPr>
                      <w:delText>AI :: 당근 재배훈련2</w:delText>
                    </w:r>
                  </w:del>
                </w:p>
                <w:p w14:paraId="68BF63F3" w14:textId="01B4A3B8" w:rsidR="00436A37" w:rsidRPr="008F447D" w:rsidDel="00ED379A" w:rsidRDefault="00436A37" w:rsidP="00436A37">
                  <w:pPr>
                    <w:widowControl/>
                    <w:wordWrap/>
                    <w:autoSpaceDE/>
                    <w:autoSpaceDN/>
                    <w:spacing w:after="0" w:line="240" w:lineRule="auto"/>
                    <w:ind w:left="720"/>
                    <w:rPr>
                      <w:del w:id="134" w:author="이 태학" w:date="2020-07-09T23:08:00Z"/>
                      <w:rFonts w:ascii="굴림" w:eastAsia="굴림" w:hAnsi="굴림" w:cs="굴림"/>
                      <w:kern w:val="0"/>
                      <w:sz w:val="24"/>
                      <w:szCs w:val="24"/>
                    </w:rPr>
                  </w:pPr>
                  <w:del w:id="135" w:author="이 태학" w:date="2020-07-09T23:08:00Z">
                    <w:r w:rsidRPr="008F447D" w:rsidDel="00ED379A">
                      <w:rPr>
                        <w:rFonts w:ascii="맑은 고딕" w:eastAsia="맑은 고딕" w:hAnsi="맑은 고딕" w:cs="굴림" w:hint="eastAsia"/>
                        <w:color w:val="666666"/>
                        <w:kern w:val="0"/>
                        <w:szCs w:val="20"/>
                      </w:rPr>
                      <w:delText>기정의된 환경내에서 강화학습 알고리즘을 통한 가상 재배훈련 진행</w:delText>
                    </w:r>
                  </w:del>
                </w:p>
                <w:p w14:paraId="116A514C" w14:textId="09F975E8" w:rsidR="00436A37" w:rsidRPr="008F447D" w:rsidDel="00ED379A" w:rsidRDefault="00436A37" w:rsidP="00436A37">
                  <w:pPr>
                    <w:widowControl/>
                    <w:wordWrap/>
                    <w:autoSpaceDE/>
                    <w:autoSpaceDN/>
                    <w:spacing w:after="0" w:line="240" w:lineRule="auto"/>
                    <w:jc w:val="left"/>
                    <w:rPr>
                      <w:del w:id="136" w:author="이 태학" w:date="2020-07-09T23:08:00Z"/>
                      <w:rFonts w:ascii="굴림" w:eastAsia="굴림" w:hAnsi="굴림" w:cs="굴림"/>
                      <w:kern w:val="0"/>
                      <w:sz w:val="24"/>
                      <w:szCs w:val="24"/>
                    </w:rPr>
                  </w:pPr>
                </w:p>
                <w:p w14:paraId="36BD994A" w14:textId="189E6552" w:rsidR="00436A37" w:rsidRPr="008F447D" w:rsidDel="00ED379A" w:rsidRDefault="00436A37" w:rsidP="00436A37">
                  <w:pPr>
                    <w:widowControl/>
                    <w:numPr>
                      <w:ilvl w:val="0"/>
                      <w:numId w:val="14"/>
                    </w:numPr>
                    <w:wordWrap/>
                    <w:autoSpaceDE/>
                    <w:autoSpaceDN/>
                    <w:spacing w:after="0" w:line="240" w:lineRule="auto"/>
                    <w:textAlignment w:val="baseline"/>
                    <w:rPr>
                      <w:del w:id="137" w:author="이 태학" w:date="2020-07-09T23:08:00Z"/>
                      <w:rFonts w:ascii="맑은 고딕" w:eastAsia="맑은 고딕" w:hAnsi="맑은 고딕" w:cs="굴림"/>
                      <w:color w:val="666666"/>
                      <w:kern w:val="0"/>
                      <w:szCs w:val="20"/>
                    </w:rPr>
                    <w:pPrChange w:id="138" w:author="이 태학" w:date="2020-07-10T00:20:00Z">
                      <w:pPr>
                        <w:widowControl/>
                        <w:numPr>
                          <w:numId w:val="21"/>
                        </w:numPr>
                        <w:tabs>
                          <w:tab w:val="num" w:pos="720"/>
                        </w:tabs>
                        <w:wordWrap/>
                        <w:autoSpaceDE/>
                        <w:autoSpaceDN/>
                        <w:spacing w:after="0" w:line="240" w:lineRule="auto"/>
                        <w:ind w:left="720" w:hanging="360"/>
                        <w:textAlignment w:val="baseline"/>
                      </w:pPr>
                    </w:pPrChange>
                  </w:pPr>
                  <w:del w:id="139" w:author="이 태학" w:date="2020-07-09T23:08:00Z">
                    <w:r w:rsidRPr="008F447D" w:rsidDel="00ED379A">
                      <w:rPr>
                        <w:rFonts w:ascii="맑은 고딕" w:eastAsia="맑은 고딕" w:hAnsi="맑은 고딕" w:cs="굴림" w:hint="eastAsia"/>
                        <w:color w:val="666666"/>
                        <w:kern w:val="0"/>
                        <w:szCs w:val="20"/>
                      </w:rPr>
                      <w:delText>HW :: 아두이노 동작수행모듈 구현1</w:delText>
                    </w:r>
                  </w:del>
                </w:p>
                <w:p w14:paraId="22AE8D11" w14:textId="20F0C838" w:rsidR="00436A37" w:rsidRPr="008F447D" w:rsidDel="00ED379A" w:rsidRDefault="00436A37" w:rsidP="00436A37">
                  <w:pPr>
                    <w:widowControl/>
                    <w:wordWrap/>
                    <w:autoSpaceDE/>
                    <w:autoSpaceDN/>
                    <w:spacing w:after="0" w:line="240" w:lineRule="auto"/>
                    <w:ind w:left="720"/>
                    <w:rPr>
                      <w:del w:id="140" w:author="이 태학" w:date="2020-07-09T23:08:00Z"/>
                      <w:rFonts w:ascii="굴림" w:eastAsia="굴림" w:hAnsi="굴림" w:cs="굴림"/>
                      <w:kern w:val="0"/>
                      <w:sz w:val="24"/>
                      <w:szCs w:val="24"/>
                    </w:rPr>
                  </w:pPr>
                  <w:del w:id="141" w:author="이 태학" w:date="2020-07-09T23:08:00Z">
                    <w:r w:rsidRPr="008F447D" w:rsidDel="00ED379A">
                      <w:rPr>
                        <w:rFonts w:ascii="맑은 고딕" w:eastAsia="맑은 고딕" w:hAnsi="맑은 고딕" w:cs="굴림" w:hint="eastAsia"/>
                        <w:color w:val="666666"/>
                        <w:kern w:val="0"/>
                        <w:szCs w:val="20"/>
                      </w:rPr>
                      <w:delText>카메라 센서와 보드 연동 및 알람장치(메시지, 경보) 구현</w:delText>
                    </w:r>
                  </w:del>
                </w:p>
                <w:p w14:paraId="1D668F35" w14:textId="5DBE4904" w:rsidR="00436A37" w:rsidDel="00ED379A" w:rsidRDefault="00436A37" w:rsidP="00436A37">
                  <w:pPr>
                    <w:widowControl/>
                    <w:wordWrap/>
                    <w:autoSpaceDE/>
                    <w:autoSpaceDN/>
                    <w:spacing w:after="0" w:line="240" w:lineRule="auto"/>
                    <w:ind w:left="720"/>
                    <w:rPr>
                      <w:del w:id="142" w:author="이 태학" w:date="2020-07-09T23:08:00Z"/>
                      <w:rFonts w:ascii="맑은 고딕" w:eastAsia="맑은 고딕" w:hAnsi="맑은 고딕" w:cs="굴림"/>
                      <w:color w:val="666666"/>
                      <w:kern w:val="0"/>
                      <w:szCs w:val="20"/>
                    </w:rPr>
                  </w:pPr>
                  <w:del w:id="143" w:author="이 태학" w:date="2020-07-09T23:08:00Z">
                    <w:r w:rsidRPr="008F447D" w:rsidDel="00ED379A">
                      <w:rPr>
                        <w:rFonts w:ascii="맑은 고딕" w:eastAsia="맑은 고딕" w:hAnsi="맑은 고딕" w:cs="굴림" w:hint="eastAsia"/>
                        <w:color w:val="666666"/>
                        <w:kern w:val="0"/>
                        <w:szCs w:val="20"/>
                      </w:rPr>
                      <w:delText>온도 센서와 보드 연동 및 냉난방 장치 구현</w:delText>
                    </w:r>
                  </w:del>
                </w:p>
                <w:p w14:paraId="0BB97171" w14:textId="68040B2C" w:rsidR="00436A37" w:rsidRPr="008F447D" w:rsidDel="00ED379A" w:rsidRDefault="00436A37" w:rsidP="00436A37">
                  <w:pPr>
                    <w:widowControl/>
                    <w:wordWrap/>
                    <w:autoSpaceDE/>
                    <w:autoSpaceDN/>
                    <w:spacing w:after="0" w:line="240" w:lineRule="auto"/>
                    <w:ind w:left="720"/>
                    <w:rPr>
                      <w:del w:id="144" w:author="이 태학" w:date="2020-07-09T23:08:00Z"/>
                      <w:rFonts w:ascii="굴림" w:eastAsia="굴림" w:hAnsi="굴림" w:cs="굴림"/>
                      <w:kern w:val="0"/>
                      <w:sz w:val="24"/>
                      <w:szCs w:val="24"/>
                    </w:rPr>
                  </w:pPr>
                </w:p>
                <w:p w14:paraId="0290A96B" w14:textId="7CA3AEB1" w:rsidR="00436A37" w:rsidRPr="008F447D" w:rsidDel="00ED379A" w:rsidRDefault="00436A37" w:rsidP="00436A37">
                  <w:pPr>
                    <w:widowControl/>
                    <w:wordWrap/>
                    <w:autoSpaceDE/>
                    <w:autoSpaceDN/>
                    <w:spacing w:after="0" w:line="240" w:lineRule="auto"/>
                    <w:rPr>
                      <w:del w:id="145" w:author="이 태학" w:date="2020-07-09T23:08:00Z"/>
                      <w:rFonts w:ascii="굴림" w:eastAsia="굴림" w:hAnsi="굴림" w:cs="굴림"/>
                      <w:kern w:val="0"/>
                      <w:sz w:val="24"/>
                      <w:szCs w:val="24"/>
                    </w:rPr>
                  </w:pPr>
                  <w:del w:id="146" w:author="이 태학" w:date="2020-07-09T23:08:00Z">
                    <w:r w:rsidRPr="008F447D" w:rsidDel="00ED379A">
                      <w:rPr>
                        <w:rFonts w:ascii="맑은 고딕" w:eastAsia="맑은 고딕" w:hAnsi="맑은 고딕" w:cs="굴림" w:hint="eastAsia"/>
                        <w:color w:val="666666"/>
                        <w:kern w:val="0"/>
                        <w:szCs w:val="20"/>
                      </w:rPr>
                      <w:delText>5주차「8.7~8.13」 : </w:delText>
                    </w:r>
                  </w:del>
                </w:p>
                <w:p w14:paraId="02C01417" w14:textId="31204F8F" w:rsidR="00436A37" w:rsidRPr="008F447D" w:rsidDel="00ED379A" w:rsidRDefault="00436A37" w:rsidP="00436A37">
                  <w:pPr>
                    <w:widowControl/>
                    <w:numPr>
                      <w:ilvl w:val="0"/>
                      <w:numId w:val="15"/>
                    </w:numPr>
                    <w:wordWrap/>
                    <w:autoSpaceDE/>
                    <w:autoSpaceDN/>
                    <w:spacing w:after="0" w:line="240" w:lineRule="auto"/>
                    <w:textAlignment w:val="baseline"/>
                    <w:rPr>
                      <w:del w:id="147" w:author="이 태학" w:date="2020-07-09T23:08:00Z"/>
                      <w:rFonts w:ascii="맑은 고딕" w:eastAsia="맑은 고딕" w:hAnsi="맑은 고딕" w:cs="굴림"/>
                      <w:color w:val="666666"/>
                      <w:kern w:val="0"/>
                      <w:szCs w:val="20"/>
                    </w:rPr>
                    <w:pPrChange w:id="148" w:author="이 태학" w:date="2020-07-10T00:20:00Z">
                      <w:pPr>
                        <w:widowControl/>
                        <w:numPr>
                          <w:numId w:val="22"/>
                        </w:numPr>
                        <w:tabs>
                          <w:tab w:val="num" w:pos="720"/>
                        </w:tabs>
                        <w:wordWrap/>
                        <w:autoSpaceDE/>
                        <w:autoSpaceDN/>
                        <w:spacing w:after="0" w:line="240" w:lineRule="auto"/>
                        <w:ind w:left="720" w:hanging="360"/>
                        <w:textAlignment w:val="baseline"/>
                      </w:pPr>
                    </w:pPrChange>
                  </w:pPr>
                  <w:del w:id="149" w:author="이 태학" w:date="2020-07-09T23:08:00Z">
                    <w:r w:rsidRPr="008F447D" w:rsidDel="00ED379A">
                      <w:rPr>
                        <w:rFonts w:ascii="맑은 고딕" w:eastAsia="맑은 고딕" w:hAnsi="맑은 고딕" w:cs="굴림" w:hint="eastAsia"/>
                        <w:color w:val="666666"/>
                        <w:kern w:val="0"/>
                        <w:szCs w:val="20"/>
                      </w:rPr>
                      <w:delText>ENV :: 실제 당근재배 환경 구축</w:delText>
                    </w:r>
                  </w:del>
                </w:p>
                <w:p w14:paraId="1DCF5BE6" w14:textId="3F98FF49" w:rsidR="00436A37" w:rsidRPr="008F447D" w:rsidDel="00ED379A" w:rsidRDefault="00436A37" w:rsidP="00436A37">
                  <w:pPr>
                    <w:widowControl/>
                    <w:wordWrap/>
                    <w:autoSpaceDE/>
                    <w:autoSpaceDN/>
                    <w:spacing w:after="0" w:line="240" w:lineRule="auto"/>
                    <w:jc w:val="left"/>
                    <w:rPr>
                      <w:del w:id="150" w:author="이 태학" w:date="2020-07-09T23:08:00Z"/>
                      <w:rFonts w:ascii="굴림" w:eastAsia="굴림" w:hAnsi="굴림" w:cs="굴림"/>
                      <w:kern w:val="0"/>
                      <w:sz w:val="24"/>
                      <w:szCs w:val="24"/>
                    </w:rPr>
                  </w:pPr>
                </w:p>
                <w:p w14:paraId="3705511B" w14:textId="25410C3E" w:rsidR="00436A37" w:rsidRPr="008F447D" w:rsidDel="00ED379A" w:rsidRDefault="00436A37" w:rsidP="00436A37">
                  <w:pPr>
                    <w:widowControl/>
                    <w:numPr>
                      <w:ilvl w:val="0"/>
                      <w:numId w:val="16"/>
                    </w:numPr>
                    <w:wordWrap/>
                    <w:autoSpaceDE/>
                    <w:autoSpaceDN/>
                    <w:spacing w:after="0" w:line="240" w:lineRule="auto"/>
                    <w:textAlignment w:val="baseline"/>
                    <w:rPr>
                      <w:del w:id="151" w:author="이 태학" w:date="2020-07-09T23:08:00Z"/>
                      <w:rFonts w:ascii="맑은 고딕" w:eastAsia="맑은 고딕" w:hAnsi="맑은 고딕" w:cs="굴림"/>
                      <w:color w:val="666666"/>
                      <w:kern w:val="0"/>
                      <w:szCs w:val="20"/>
                    </w:rPr>
                    <w:pPrChange w:id="152" w:author="이 태학" w:date="2020-07-10T00:20:00Z">
                      <w:pPr>
                        <w:widowControl/>
                        <w:numPr>
                          <w:numId w:val="23"/>
                        </w:numPr>
                        <w:tabs>
                          <w:tab w:val="num" w:pos="720"/>
                        </w:tabs>
                        <w:wordWrap/>
                        <w:autoSpaceDE/>
                        <w:autoSpaceDN/>
                        <w:spacing w:after="0" w:line="240" w:lineRule="auto"/>
                        <w:ind w:left="720" w:hanging="360"/>
                        <w:textAlignment w:val="baseline"/>
                      </w:pPr>
                    </w:pPrChange>
                  </w:pPr>
                  <w:del w:id="153" w:author="이 태학" w:date="2020-07-09T23:08:00Z">
                    <w:r w:rsidRPr="008F447D" w:rsidDel="00ED379A">
                      <w:rPr>
                        <w:rFonts w:ascii="맑은 고딕" w:eastAsia="맑은 고딕" w:hAnsi="맑은 고딕" w:cs="굴림" w:hint="eastAsia"/>
                        <w:color w:val="666666"/>
                        <w:kern w:val="0"/>
                        <w:szCs w:val="20"/>
                      </w:rPr>
                      <w:delText>HW :: 아두이노 동작수행모듈 구현2</w:delText>
                    </w:r>
                  </w:del>
                </w:p>
                <w:p w14:paraId="620540BD" w14:textId="6CB8DD19" w:rsidR="00436A37" w:rsidRPr="008F447D" w:rsidDel="00ED379A" w:rsidRDefault="00436A37" w:rsidP="00436A37">
                  <w:pPr>
                    <w:widowControl/>
                    <w:wordWrap/>
                    <w:autoSpaceDE/>
                    <w:autoSpaceDN/>
                    <w:spacing w:after="0" w:line="240" w:lineRule="auto"/>
                    <w:ind w:left="720"/>
                    <w:rPr>
                      <w:del w:id="154" w:author="이 태학" w:date="2020-07-09T23:08:00Z"/>
                      <w:rFonts w:ascii="굴림" w:eastAsia="굴림" w:hAnsi="굴림" w:cs="굴림"/>
                      <w:kern w:val="0"/>
                      <w:sz w:val="24"/>
                      <w:szCs w:val="24"/>
                    </w:rPr>
                  </w:pPr>
                  <w:del w:id="155" w:author="이 태학" w:date="2020-07-09T23:08:00Z">
                    <w:r w:rsidRPr="008F447D" w:rsidDel="00ED379A">
                      <w:rPr>
                        <w:rFonts w:ascii="맑은 고딕" w:eastAsia="맑은 고딕" w:hAnsi="맑은 고딕" w:cs="굴림" w:hint="eastAsia"/>
                        <w:color w:val="666666"/>
                        <w:kern w:val="0"/>
                        <w:szCs w:val="20"/>
                      </w:rPr>
                      <w:delText>산성도 센서와 보드 연동 및 화학성분(탄산칼슘, 유황) 투입장치 구현</w:delText>
                    </w:r>
                  </w:del>
                </w:p>
                <w:p w14:paraId="7E917AE2" w14:textId="597DFFCF" w:rsidR="00436A37" w:rsidDel="00ED379A" w:rsidRDefault="00436A37" w:rsidP="00436A37">
                  <w:pPr>
                    <w:widowControl/>
                    <w:wordWrap/>
                    <w:autoSpaceDE/>
                    <w:autoSpaceDN/>
                    <w:spacing w:after="0" w:line="240" w:lineRule="auto"/>
                    <w:ind w:left="720"/>
                    <w:rPr>
                      <w:del w:id="156" w:author="이 태학" w:date="2020-07-09T23:08:00Z"/>
                      <w:rFonts w:ascii="맑은 고딕" w:eastAsia="맑은 고딕" w:hAnsi="맑은 고딕" w:cs="굴림"/>
                      <w:color w:val="666666"/>
                      <w:kern w:val="0"/>
                      <w:szCs w:val="20"/>
                    </w:rPr>
                  </w:pPr>
                  <w:del w:id="157" w:author="이 태학" w:date="2020-07-09T23:08:00Z">
                    <w:r w:rsidRPr="008F447D" w:rsidDel="00ED379A">
                      <w:rPr>
                        <w:rFonts w:ascii="맑은 고딕" w:eastAsia="맑은 고딕" w:hAnsi="맑은 고딕" w:cs="굴림" w:hint="eastAsia"/>
                        <w:color w:val="666666"/>
                        <w:kern w:val="0"/>
                        <w:szCs w:val="20"/>
                      </w:rPr>
                      <w:delText>토양수분 센서와 보드 연동 및 수분 공급장치 구현</w:delText>
                    </w:r>
                  </w:del>
                </w:p>
                <w:p w14:paraId="45B2CE54" w14:textId="51CB9A2A" w:rsidR="00436A37" w:rsidRPr="008F447D" w:rsidDel="00ED379A" w:rsidRDefault="00436A37" w:rsidP="00436A37">
                  <w:pPr>
                    <w:widowControl/>
                    <w:wordWrap/>
                    <w:autoSpaceDE/>
                    <w:autoSpaceDN/>
                    <w:spacing w:after="0" w:line="240" w:lineRule="auto"/>
                    <w:ind w:left="720"/>
                    <w:rPr>
                      <w:del w:id="158" w:author="이 태학" w:date="2020-07-09T23:08:00Z"/>
                      <w:rFonts w:ascii="굴림" w:eastAsia="굴림" w:hAnsi="굴림" w:cs="굴림"/>
                      <w:kern w:val="0"/>
                      <w:sz w:val="24"/>
                      <w:szCs w:val="24"/>
                    </w:rPr>
                  </w:pPr>
                </w:p>
                <w:p w14:paraId="2E242358" w14:textId="59A68CF5" w:rsidR="00436A37" w:rsidRPr="008F447D" w:rsidDel="00ED379A" w:rsidRDefault="00436A37" w:rsidP="00436A37">
                  <w:pPr>
                    <w:widowControl/>
                    <w:wordWrap/>
                    <w:autoSpaceDE/>
                    <w:autoSpaceDN/>
                    <w:spacing w:after="0" w:line="240" w:lineRule="auto"/>
                    <w:rPr>
                      <w:del w:id="159" w:author="이 태학" w:date="2020-07-09T23:08:00Z"/>
                      <w:rFonts w:ascii="굴림" w:eastAsia="굴림" w:hAnsi="굴림" w:cs="굴림"/>
                      <w:kern w:val="0"/>
                      <w:sz w:val="24"/>
                      <w:szCs w:val="24"/>
                    </w:rPr>
                  </w:pPr>
                  <w:del w:id="160" w:author="이 태학" w:date="2020-07-09T23:08:00Z">
                    <w:r w:rsidRPr="008F447D" w:rsidDel="00ED379A">
                      <w:rPr>
                        <w:rFonts w:ascii="맑은 고딕" w:eastAsia="맑은 고딕" w:hAnsi="맑은 고딕" w:cs="굴림" w:hint="eastAsia"/>
                        <w:color w:val="666666"/>
                        <w:kern w:val="0"/>
                        <w:szCs w:val="20"/>
                      </w:rPr>
                      <w:delText>6주차「8.14~8.23」 : </w:delText>
                    </w:r>
                  </w:del>
                </w:p>
                <w:p w14:paraId="3B6CA888" w14:textId="5FAAE331" w:rsidR="00436A37" w:rsidRPr="008F447D" w:rsidDel="00ED379A" w:rsidRDefault="00436A37" w:rsidP="00436A37">
                  <w:pPr>
                    <w:widowControl/>
                    <w:numPr>
                      <w:ilvl w:val="0"/>
                      <w:numId w:val="17"/>
                    </w:numPr>
                    <w:wordWrap/>
                    <w:autoSpaceDE/>
                    <w:autoSpaceDN/>
                    <w:spacing w:after="0" w:line="240" w:lineRule="auto"/>
                    <w:textAlignment w:val="baseline"/>
                    <w:rPr>
                      <w:del w:id="161" w:author="이 태학" w:date="2020-07-09T23:08:00Z"/>
                      <w:rFonts w:ascii="맑은 고딕" w:eastAsia="맑은 고딕" w:hAnsi="맑은 고딕" w:cs="굴림"/>
                      <w:color w:val="666666"/>
                      <w:kern w:val="0"/>
                      <w:szCs w:val="20"/>
                    </w:rPr>
                    <w:pPrChange w:id="162" w:author="이 태학" w:date="2020-07-10T00:20:00Z">
                      <w:pPr>
                        <w:widowControl/>
                        <w:numPr>
                          <w:numId w:val="24"/>
                        </w:numPr>
                        <w:tabs>
                          <w:tab w:val="num" w:pos="720"/>
                        </w:tabs>
                        <w:wordWrap/>
                        <w:autoSpaceDE/>
                        <w:autoSpaceDN/>
                        <w:spacing w:after="0" w:line="240" w:lineRule="auto"/>
                        <w:ind w:left="720" w:hanging="360"/>
                        <w:textAlignment w:val="baseline"/>
                      </w:pPr>
                    </w:pPrChange>
                  </w:pPr>
                  <w:del w:id="163" w:author="이 태학" w:date="2020-07-09T23:08:00Z">
                    <w:r w:rsidRPr="008F447D" w:rsidDel="00ED379A">
                      <w:rPr>
                        <w:rFonts w:ascii="맑은 고딕" w:eastAsia="맑은 고딕" w:hAnsi="맑은 고딕" w:cs="굴림" w:hint="eastAsia"/>
                        <w:color w:val="666666"/>
                        <w:kern w:val="0"/>
                        <w:szCs w:val="20"/>
                      </w:rPr>
                      <w:delText>ENV :: 실제 당근재배 환경 구축</w:delText>
                    </w:r>
                  </w:del>
                </w:p>
                <w:p w14:paraId="528A40C6" w14:textId="39DAAEC9" w:rsidR="00436A37" w:rsidRPr="008F447D" w:rsidDel="00ED379A" w:rsidRDefault="00436A37" w:rsidP="00436A37">
                  <w:pPr>
                    <w:widowControl/>
                    <w:wordWrap/>
                    <w:autoSpaceDE/>
                    <w:autoSpaceDN/>
                    <w:spacing w:after="0" w:line="240" w:lineRule="auto"/>
                    <w:jc w:val="left"/>
                    <w:rPr>
                      <w:del w:id="164" w:author="이 태학" w:date="2020-07-09T23:08:00Z"/>
                      <w:rFonts w:ascii="굴림" w:eastAsia="굴림" w:hAnsi="굴림" w:cs="굴림"/>
                      <w:kern w:val="0"/>
                      <w:sz w:val="24"/>
                      <w:szCs w:val="24"/>
                    </w:rPr>
                  </w:pPr>
                </w:p>
                <w:p w14:paraId="1CE3BDD4" w14:textId="19A1AEDC" w:rsidR="00436A37" w:rsidRPr="008F447D" w:rsidDel="00ED379A" w:rsidRDefault="00436A37" w:rsidP="00436A37">
                  <w:pPr>
                    <w:widowControl/>
                    <w:numPr>
                      <w:ilvl w:val="0"/>
                      <w:numId w:val="18"/>
                    </w:numPr>
                    <w:wordWrap/>
                    <w:autoSpaceDE/>
                    <w:autoSpaceDN/>
                    <w:spacing w:after="0" w:line="240" w:lineRule="auto"/>
                    <w:textAlignment w:val="baseline"/>
                    <w:rPr>
                      <w:del w:id="165" w:author="이 태학" w:date="2020-07-09T23:08:00Z"/>
                      <w:rFonts w:ascii="맑은 고딕" w:eastAsia="맑은 고딕" w:hAnsi="맑은 고딕" w:cs="굴림"/>
                      <w:color w:val="666666"/>
                      <w:kern w:val="0"/>
                      <w:szCs w:val="20"/>
                    </w:rPr>
                    <w:pPrChange w:id="166" w:author="이 태학" w:date="2020-07-10T00:20:00Z">
                      <w:pPr>
                        <w:widowControl/>
                        <w:numPr>
                          <w:numId w:val="25"/>
                        </w:numPr>
                        <w:tabs>
                          <w:tab w:val="num" w:pos="720"/>
                        </w:tabs>
                        <w:wordWrap/>
                        <w:autoSpaceDE/>
                        <w:autoSpaceDN/>
                        <w:spacing w:after="0" w:line="240" w:lineRule="auto"/>
                        <w:ind w:left="720" w:hanging="360"/>
                        <w:textAlignment w:val="baseline"/>
                      </w:pPr>
                    </w:pPrChange>
                  </w:pPr>
                  <w:del w:id="167" w:author="이 태학" w:date="2020-07-09T23:08:00Z">
                    <w:r w:rsidRPr="008F447D" w:rsidDel="00ED379A">
                      <w:rPr>
                        <w:rFonts w:ascii="맑은 고딕" w:eastAsia="맑은 고딕" w:hAnsi="맑은 고딕" w:cs="굴림" w:hint="eastAsia"/>
                        <w:color w:val="666666"/>
                        <w:kern w:val="0"/>
                        <w:szCs w:val="20"/>
                      </w:rPr>
                      <w:delText>HW :: 아두이노 동작수행모듈 구현3</w:delText>
                    </w:r>
                  </w:del>
                </w:p>
                <w:p w14:paraId="67F635F2" w14:textId="679A8602" w:rsidR="00436A37" w:rsidRPr="008F447D" w:rsidDel="00ED379A" w:rsidRDefault="00436A37" w:rsidP="00436A37">
                  <w:pPr>
                    <w:widowControl/>
                    <w:wordWrap/>
                    <w:autoSpaceDE/>
                    <w:autoSpaceDN/>
                    <w:spacing w:after="0" w:line="240" w:lineRule="auto"/>
                    <w:ind w:left="720"/>
                    <w:rPr>
                      <w:del w:id="168" w:author="이 태학" w:date="2020-07-09T23:08:00Z"/>
                      <w:rFonts w:ascii="굴림" w:eastAsia="굴림" w:hAnsi="굴림" w:cs="굴림"/>
                      <w:kern w:val="0"/>
                      <w:sz w:val="24"/>
                      <w:szCs w:val="24"/>
                    </w:rPr>
                  </w:pPr>
                  <w:del w:id="169" w:author="이 태학" w:date="2020-07-09T23:08:00Z">
                    <w:r w:rsidRPr="008F447D" w:rsidDel="00ED379A">
                      <w:rPr>
                        <w:rFonts w:ascii="맑은 고딕" w:eastAsia="맑은 고딕" w:hAnsi="맑은 고딕" w:cs="굴림" w:hint="eastAsia"/>
                        <w:color w:val="666666"/>
                        <w:kern w:val="0"/>
                        <w:szCs w:val="20"/>
                      </w:rPr>
                      <w:delText>기타 아두이노 모듈 구현</w:delText>
                    </w:r>
                  </w:del>
                </w:p>
                <w:p w14:paraId="6B806D23" w14:textId="2E13F2FD" w:rsidR="00436A37" w:rsidRPr="008F447D" w:rsidDel="00ED379A" w:rsidRDefault="00436A37" w:rsidP="00436A37">
                  <w:pPr>
                    <w:widowControl/>
                    <w:wordWrap/>
                    <w:autoSpaceDE/>
                    <w:autoSpaceDN/>
                    <w:spacing w:after="0" w:line="240" w:lineRule="auto"/>
                    <w:jc w:val="left"/>
                    <w:rPr>
                      <w:del w:id="170" w:author="이 태학" w:date="2020-07-09T23:08:00Z"/>
                      <w:rFonts w:ascii="굴림" w:eastAsia="굴림" w:hAnsi="굴림" w:cs="굴림"/>
                      <w:kern w:val="0"/>
                      <w:sz w:val="24"/>
                      <w:szCs w:val="24"/>
                    </w:rPr>
                  </w:pPr>
                </w:p>
                <w:p w14:paraId="38E7CAF5" w14:textId="4F40D01E" w:rsidR="00436A37" w:rsidDel="00ED379A" w:rsidRDefault="00436A37" w:rsidP="00436A37">
                  <w:pPr>
                    <w:widowControl/>
                    <w:numPr>
                      <w:ilvl w:val="0"/>
                      <w:numId w:val="19"/>
                    </w:numPr>
                    <w:wordWrap/>
                    <w:autoSpaceDE/>
                    <w:autoSpaceDN/>
                    <w:spacing w:after="0" w:line="240" w:lineRule="auto"/>
                    <w:textAlignment w:val="baseline"/>
                    <w:rPr>
                      <w:del w:id="171" w:author="이 태학" w:date="2020-07-09T23:08:00Z"/>
                      <w:rFonts w:ascii="맑은 고딕" w:eastAsia="맑은 고딕" w:hAnsi="맑은 고딕" w:cs="굴림"/>
                      <w:color w:val="666666"/>
                      <w:kern w:val="0"/>
                      <w:szCs w:val="20"/>
                    </w:rPr>
                    <w:pPrChange w:id="172" w:author="이 태학" w:date="2020-07-10T00:20:00Z">
                      <w:pPr>
                        <w:widowControl/>
                        <w:numPr>
                          <w:numId w:val="26"/>
                        </w:numPr>
                        <w:tabs>
                          <w:tab w:val="num" w:pos="720"/>
                        </w:tabs>
                        <w:wordWrap/>
                        <w:autoSpaceDE/>
                        <w:autoSpaceDN/>
                        <w:spacing w:after="0" w:line="240" w:lineRule="auto"/>
                        <w:ind w:left="720" w:hanging="360"/>
                        <w:textAlignment w:val="baseline"/>
                      </w:pPr>
                    </w:pPrChange>
                  </w:pPr>
                  <w:del w:id="173" w:author="이 태학" w:date="2020-07-09T23:08:00Z">
                    <w:r w:rsidRPr="008F447D" w:rsidDel="00ED379A">
                      <w:rPr>
                        <w:rFonts w:ascii="맑은 고딕" w:eastAsia="맑은 고딕" w:hAnsi="맑은 고딕" w:cs="굴림" w:hint="eastAsia"/>
                        <w:color w:val="666666"/>
                        <w:kern w:val="0"/>
                        <w:szCs w:val="20"/>
                      </w:rPr>
                      <w:delText>ALL :: 전체 모듈 통합 및 보완</w:delText>
                    </w:r>
                  </w:del>
                </w:p>
                <w:p w14:paraId="282CBA53" w14:textId="047CFDCC" w:rsidR="00436A37" w:rsidRPr="008F447D" w:rsidDel="00ED379A" w:rsidRDefault="00436A37" w:rsidP="00436A37">
                  <w:pPr>
                    <w:widowControl/>
                    <w:wordWrap/>
                    <w:autoSpaceDE/>
                    <w:autoSpaceDN/>
                    <w:spacing w:after="0" w:line="240" w:lineRule="auto"/>
                    <w:ind w:left="720"/>
                    <w:textAlignment w:val="baseline"/>
                    <w:rPr>
                      <w:del w:id="174" w:author="이 태학" w:date="2020-07-09T23:08:00Z"/>
                      <w:rFonts w:ascii="맑은 고딕" w:eastAsia="맑은 고딕" w:hAnsi="맑은 고딕" w:cs="굴림"/>
                      <w:color w:val="666666"/>
                      <w:kern w:val="0"/>
                      <w:szCs w:val="20"/>
                    </w:rPr>
                  </w:pPr>
                </w:p>
                <w:p w14:paraId="2F61DA91" w14:textId="4DE786C1" w:rsidR="00436A37" w:rsidRPr="008F447D" w:rsidDel="00ED379A" w:rsidRDefault="00436A37" w:rsidP="00436A37">
                  <w:pPr>
                    <w:widowControl/>
                    <w:wordWrap/>
                    <w:autoSpaceDE/>
                    <w:autoSpaceDN/>
                    <w:spacing w:after="0" w:line="240" w:lineRule="auto"/>
                    <w:rPr>
                      <w:del w:id="175" w:author="이 태학" w:date="2020-07-09T23:08:00Z"/>
                      <w:rFonts w:ascii="굴림" w:eastAsia="굴림" w:hAnsi="굴림" w:cs="굴림"/>
                      <w:kern w:val="0"/>
                      <w:sz w:val="24"/>
                      <w:szCs w:val="24"/>
                    </w:rPr>
                  </w:pPr>
                  <w:del w:id="176" w:author="이 태학" w:date="2020-07-09T23:08:00Z">
                    <w:r w:rsidRPr="008F447D" w:rsidDel="00ED379A">
                      <w:rPr>
                        <w:rFonts w:ascii="맑은 고딕" w:eastAsia="맑은 고딕" w:hAnsi="맑은 고딕" w:cs="굴림" w:hint="eastAsia"/>
                        <w:color w:val="666666"/>
                        <w:kern w:val="0"/>
                        <w:szCs w:val="20"/>
                      </w:rPr>
                      <w:delText>7-8주차「8.24~9.2」 : 테스트 및 출품 준비</w:delText>
                    </w:r>
                  </w:del>
                </w:p>
                <w:p w14:paraId="580AC40B" w14:textId="6B58CA94" w:rsidR="00436A37" w:rsidRPr="008F447D" w:rsidDel="00ED379A" w:rsidRDefault="00436A37" w:rsidP="00436A37">
                  <w:pPr>
                    <w:widowControl/>
                    <w:numPr>
                      <w:ilvl w:val="0"/>
                      <w:numId w:val="20"/>
                    </w:numPr>
                    <w:wordWrap/>
                    <w:autoSpaceDE/>
                    <w:autoSpaceDN/>
                    <w:spacing w:after="0" w:line="240" w:lineRule="auto"/>
                    <w:textAlignment w:val="baseline"/>
                    <w:rPr>
                      <w:del w:id="177" w:author="이 태학" w:date="2020-07-09T23:08:00Z"/>
                      <w:rFonts w:ascii="맑은 고딕" w:eastAsia="맑은 고딕" w:hAnsi="맑은 고딕" w:cs="굴림"/>
                      <w:color w:val="666666"/>
                      <w:kern w:val="0"/>
                      <w:szCs w:val="20"/>
                    </w:rPr>
                    <w:pPrChange w:id="178" w:author="이 태학" w:date="2020-07-10T00:20:00Z">
                      <w:pPr>
                        <w:widowControl/>
                        <w:numPr>
                          <w:numId w:val="27"/>
                        </w:numPr>
                        <w:tabs>
                          <w:tab w:val="num" w:pos="720"/>
                        </w:tabs>
                        <w:wordWrap/>
                        <w:autoSpaceDE/>
                        <w:autoSpaceDN/>
                        <w:spacing w:after="0" w:line="240" w:lineRule="auto"/>
                        <w:ind w:left="720" w:hanging="360"/>
                        <w:textAlignment w:val="baseline"/>
                      </w:pPr>
                    </w:pPrChange>
                  </w:pPr>
                  <w:del w:id="179" w:author="이 태학" w:date="2020-07-09T23:08:00Z">
                    <w:r w:rsidRPr="008F447D" w:rsidDel="00ED379A">
                      <w:rPr>
                        <w:rFonts w:ascii="맑은 고딕" w:eastAsia="맑은 고딕" w:hAnsi="맑은 고딕" w:cs="굴림" w:hint="eastAsia"/>
                        <w:color w:val="666666"/>
                        <w:kern w:val="0"/>
                        <w:szCs w:val="20"/>
                      </w:rPr>
                      <w:delText>전반적인 테스트 및 보완</w:delText>
                    </w:r>
                  </w:del>
                </w:p>
                <w:p w14:paraId="300FABE5" w14:textId="50C27C32" w:rsidR="00436A37" w:rsidDel="00ED379A" w:rsidRDefault="00436A37" w:rsidP="00436A37">
                  <w:pPr>
                    <w:widowControl/>
                    <w:numPr>
                      <w:ilvl w:val="0"/>
                      <w:numId w:val="20"/>
                    </w:numPr>
                    <w:wordWrap/>
                    <w:autoSpaceDE/>
                    <w:autoSpaceDN/>
                    <w:spacing w:after="0" w:line="240" w:lineRule="auto"/>
                    <w:textAlignment w:val="baseline"/>
                    <w:rPr>
                      <w:del w:id="180" w:author="이 태학" w:date="2020-07-09T23:08:00Z"/>
                      <w:rFonts w:ascii="맑은 고딕" w:eastAsia="맑은 고딕" w:hAnsi="맑은 고딕" w:cs="굴림"/>
                      <w:color w:val="666666"/>
                      <w:kern w:val="0"/>
                      <w:szCs w:val="20"/>
                    </w:rPr>
                    <w:pPrChange w:id="181" w:author="이 태학" w:date="2020-07-10T00:20:00Z">
                      <w:pPr>
                        <w:widowControl/>
                        <w:numPr>
                          <w:numId w:val="27"/>
                        </w:numPr>
                        <w:tabs>
                          <w:tab w:val="num" w:pos="720"/>
                        </w:tabs>
                        <w:wordWrap/>
                        <w:autoSpaceDE/>
                        <w:autoSpaceDN/>
                        <w:spacing w:after="0" w:line="240" w:lineRule="auto"/>
                        <w:ind w:left="720" w:hanging="360"/>
                        <w:textAlignment w:val="baseline"/>
                      </w:pPr>
                    </w:pPrChange>
                  </w:pPr>
                  <w:del w:id="182" w:author="이 태학" w:date="2020-07-09T23:08:00Z">
                    <w:r w:rsidRPr="008F447D" w:rsidDel="00ED379A">
                      <w:rPr>
                        <w:rFonts w:ascii="맑은 고딕" w:eastAsia="맑은 고딕" w:hAnsi="맑은 고딕" w:cs="굴림" w:hint="eastAsia"/>
                        <w:color w:val="666666"/>
                        <w:kern w:val="0"/>
                        <w:szCs w:val="20"/>
                      </w:rPr>
                      <w:delText>출품 준비(시연영상 제작 및 보고서 작성, 소스코드 업로드)</w:delText>
                    </w:r>
                  </w:del>
                </w:p>
                <w:p w14:paraId="0AB3F06E" w14:textId="502362A7" w:rsidR="00436A37" w:rsidRPr="008F447D" w:rsidDel="00ED379A" w:rsidRDefault="00436A37" w:rsidP="00436A37">
                  <w:pPr>
                    <w:widowControl/>
                    <w:wordWrap/>
                    <w:autoSpaceDE/>
                    <w:autoSpaceDN/>
                    <w:spacing w:after="0" w:line="240" w:lineRule="auto"/>
                    <w:ind w:left="720"/>
                    <w:textAlignment w:val="baseline"/>
                    <w:rPr>
                      <w:del w:id="183" w:author="이 태학" w:date="2020-07-09T23:08:00Z"/>
                      <w:rFonts w:ascii="맑은 고딕" w:eastAsia="맑은 고딕" w:hAnsi="맑은 고딕" w:cs="굴림"/>
                      <w:color w:val="666666"/>
                      <w:kern w:val="0"/>
                      <w:szCs w:val="20"/>
                    </w:rPr>
                  </w:pPr>
                </w:p>
                <w:p w14:paraId="6442381F" w14:textId="41BD3F1D" w:rsidR="00436A37" w:rsidRPr="008F447D" w:rsidDel="00ED379A" w:rsidRDefault="00436A37" w:rsidP="00436A37">
                  <w:pPr>
                    <w:widowControl/>
                    <w:wordWrap/>
                    <w:autoSpaceDE/>
                    <w:autoSpaceDN/>
                    <w:spacing w:after="0" w:line="240" w:lineRule="auto"/>
                    <w:rPr>
                      <w:del w:id="184" w:author="이 태학" w:date="2020-07-09T23:08:00Z"/>
                      <w:rFonts w:ascii="굴림" w:eastAsia="굴림" w:hAnsi="굴림" w:cs="굴림"/>
                      <w:kern w:val="0"/>
                      <w:sz w:val="24"/>
                      <w:szCs w:val="24"/>
                    </w:rPr>
                  </w:pPr>
                  <w:del w:id="185" w:author="이 태학" w:date="2020-07-09T23:08:00Z">
                    <w:r w:rsidRPr="008F447D" w:rsidDel="00ED379A">
                      <w:rPr>
                        <w:rFonts w:ascii="맑은 고딕" w:eastAsia="맑은 고딕" w:hAnsi="맑은 고딕" w:cs="굴림" w:hint="eastAsia"/>
                        <w:color w:val="666666"/>
                        <w:kern w:val="0"/>
                        <w:szCs w:val="20"/>
                      </w:rPr>
                      <w:delText>9주차「9.3」 : 출품</w:delText>
                    </w:r>
                  </w:del>
                </w:p>
              </w:tc>
            </w:tr>
          </w:tbl>
          <w:p w14:paraId="51F5894E" w14:textId="53DAF67E" w:rsidR="00436A37" w:rsidRPr="00AD228F" w:rsidDel="00436A37" w:rsidRDefault="00436A37" w:rsidP="00436A37">
            <w:pPr>
              <w:spacing w:after="0" w:line="384" w:lineRule="auto"/>
              <w:ind w:firstLineChars="2100" w:firstLine="4200"/>
              <w:textAlignment w:val="baseline"/>
              <w:rPr>
                <w:del w:id="186" w:author="이 태학" w:date="2020-07-10T00:17:00Z"/>
                <w:rFonts w:ascii="맑은 고딕" w:eastAsia="맑은 고딕" w:hAnsi="맑은 고딕" w:cs="굴림"/>
                <w:color w:val="666666"/>
                <w:kern w:val="0"/>
                <w:szCs w:val="20"/>
              </w:rPr>
            </w:pPr>
          </w:p>
        </w:tc>
      </w:tr>
    </w:tbl>
    <w:p w14:paraId="079C6EEA" w14:textId="77777777" w:rsidR="00436A37" w:rsidRPr="00436A37" w:rsidRDefault="00436A37" w:rsidP="00436A37">
      <w:pPr>
        <w:widowControl/>
        <w:wordWrap/>
        <w:autoSpaceDE/>
        <w:autoSpaceDN/>
        <w:spacing w:after="0" w:line="240" w:lineRule="auto"/>
        <w:jc w:val="left"/>
        <w:rPr>
          <w:ins w:id="187" w:author="이 태학" w:date="2020-07-10T00:18:00Z"/>
          <w:rFonts w:ascii="굴림" w:eastAsia="굴림" w:hAnsi="굴림" w:cs="굴림"/>
          <w:kern w:val="0"/>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854"/>
      </w:tblGrid>
      <w:tr w:rsidR="00436A37" w:rsidRPr="00436A37" w14:paraId="1AE4E0DE" w14:textId="77777777" w:rsidTr="00436A37">
        <w:trPr>
          <w:trHeight w:val="304"/>
          <w:jc w:val="center"/>
          <w:ins w:id="188" w:author="이 태학" w:date="2020-07-10T00:18:00Z"/>
        </w:trPr>
        <w:tc>
          <w:tcPr>
            <w:tcW w:w="0" w:type="auto"/>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vAlign w:val="center"/>
            <w:hideMark/>
          </w:tcPr>
          <w:p w14:paraId="1757B5C4" w14:textId="77777777" w:rsidR="00436A37" w:rsidRPr="00436A37" w:rsidRDefault="00436A37" w:rsidP="00436A37">
            <w:pPr>
              <w:widowControl/>
              <w:wordWrap/>
              <w:autoSpaceDE/>
              <w:autoSpaceDN/>
              <w:spacing w:after="0" w:line="240" w:lineRule="auto"/>
              <w:rPr>
                <w:ins w:id="189" w:author="이 태학" w:date="2020-07-10T00:18:00Z"/>
                <w:rFonts w:ascii="굴림" w:eastAsia="굴림" w:hAnsi="굴림" w:cs="굴림"/>
                <w:kern w:val="0"/>
                <w:sz w:val="24"/>
                <w:szCs w:val="24"/>
              </w:rPr>
            </w:pPr>
            <w:ins w:id="190" w:author="이 태학" w:date="2020-07-10T00:18:00Z">
              <w:r w:rsidRPr="00436A37">
                <w:rPr>
                  <w:rFonts w:ascii="나눔스퀘어라운드 Regular" w:eastAsia="나눔스퀘어라운드 Regular" w:hAnsi="나눔스퀘어라운드 Regular" w:cs="굴림" w:hint="eastAsia"/>
                  <w:color w:val="666666"/>
                  <w:kern w:val="0"/>
                  <w:szCs w:val="20"/>
                </w:rPr>
                <w:t>■</w:t>
              </w:r>
              <w:r w:rsidRPr="00436A37">
                <w:rPr>
                  <w:rFonts w:ascii="맑은 고딕" w:eastAsia="맑은 고딕" w:hAnsi="맑은 고딕" w:cs="굴림" w:hint="eastAsia"/>
                  <w:color w:val="666666"/>
                  <w:kern w:val="0"/>
                  <w:szCs w:val="20"/>
                </w:rPr>
                <w:t xml:space="preserve"> </w:t>
              </w:r>
              <w:proofErr w:type="gramStart"/>
              <w:r w:rsidRPr="00436A37">
                <w:rPr>
                  <w:rFonts w:ascii="맑은 고딕" w:eastAsia="맑은 고딕" w:hAnsi="맑은 고딕" w:cs="굴림" w:hint="eastAsia"/>
                  <w:color w:val="666666"/>
                  <w:kern w:val="0"/>
                  <w:szCs w:val="20"/>
                </w:rPr>
                <w:t>프로젝트명 :</w:t>
              </w:r>
              <w:proofErr w:type="gramEnd"/>
              <w:r w:rsidRPr="00436A37">
                <w:rPr>
                  <w:rFonts w:ascii="맑은 고딕" w:eastAsia="맑은 고딕" w:hAnsi="맑은 고딕" w:cs="굴림" w:hint="eastAsia"/>
                  <w:color w:val="666666"/>
                  <w:kern w:val="0"/>
                  <w:szCs w:val="20"/>
                </w:rPr>
                <w:t xml:space="preserve"> 강화학습을 활용한 AI 당근재배 하우스</w:t>
              </w:r>
            </w:ins>
          </w:p>
        </w:tc>
      </w:tr>
      <w:tr w:rsidR="00436A37" w:rsidRPr="00436A37" w14:paraId="77D32F6B" w14:textId="77777777" w:rsidTr="00436A37">
        <w:trPr>
          <w:trHeight w:val="2309"/>
          <w:jc w:val="center"/>
          <w:ins w:id="191" w:author="이 태학" w:date="2020-07-10T00:18:00Z"/>
        </w:trPr>
        <w:tc>
          <w:tcPr>
            <w:tcW w:w="0" w:type="auto"/>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hideMark/>
          </w:tcPr>
          <w:p w14:paraId="5993751F" w14:textId="77777777" w:rsidR="00436A37" w:rsidRPr="00436A37" w:rsidRDefault="00436A37" w:rsidP="00436A37">
            <w:pPr>
              <w:widowControl/>
              <w:wordWrap/>
              <w:autoSpaceDE/>
              <w:autoSpaceDN/>
              <w:spacing w:after="0" w:line="240" w:lineRule="auto"/>
              <w:rPr>
                <w:ins w:id="192" w:author="이 태학" w:date="2020-07-10T00:18:00Z"/>
                <w:rFonts w:ascii="굴림" w:eastAsia="굴림" w:hAnsi="굴림" w:cs="굴림"/>
                <w:kern w:val="0"/>
                <w:sz w:val="24"/>
                <w:szCs w:val="24"/>
              </w:rPr>
            </w:pPr>
            <w:ins w:id="193" w:author="이 태학" w:date="2020-07-10T00:18:00Z">
              <w:r w:rsidRPr="00436A37">
                <w:rPr>
                  <w:rFonts w:ascii="나눔스퀘어라운드 Regular" w:eastAsia="나눔스퀘어라운드 Regular" w:hAnsi="나눔스퀘어라운드 Regular" w:cs="굴림" w:hint="eastAsia"/>
                  <w:color w:val="666666"/>
                  <w:kern w:val="0"/>
                  <w:szCs w:val="20"/>
                </w:rPr>
                <w:t>■</w:t>
              </w:r>
              <w:r w:rsidRPr="00436A37">
                <w:rPr>
                  <w:rFonts w:ascii="맑은 고딕" w:eastAsia="맑은 고딕" w:hAnsi="맑은 고딕" w:cs="굴림" w:hint="eastAsia"/>
                  <w:color w:val="666666"/>
                  <w:kern w:val="0"/>
                  <w:szCs w:val="20"/>
                </w:rPr>
                <w:t xml:space="preserve"> 프로젝트 개발 배경 및 </w:t>
              </w:r>
              <w:proofErr w:type="gramStart"/>
              <w:r w:rsidRPr="00436A37">
                <w:rPr>
                  <w:rFonts w:ascii="맑은 고딕" w:eastAsia="맑은 고딕" w:hAnsi="맑은 고딕" w:cs="굴림" w:hint="eastAsia"/>
                  <w:color w:val="666666"/>
                  <w:kern w:val="0"/>
                  <w:szCs w:val="20"/>
                </w:rPr>
                <w:t>목적 :</w:t>
              </w:r>
              <w:proofErr w:type="gramEnd"/>
            </w:ins>
          </w:p>
          <w:p w14:paraId="09010340" w14:textId="77777777" w:rsidR="00436A37" w:rsidRPr="00436A37" w:rsidRDefault="00436A37" w:rsidP="00436A37">
            <w:pPr>
              <w:widowControl/>
              <w:wordWrap/>
              <w:autoSpaceDE/>
              <w:autoSpaceDN/>
              <w:spacing w:after="0" w:line="240" w:lineRule="auto"/>
              <w:rPr>
                <w:ins w:id="194" w:author="이 태학" w:date="2020-07-10T00:18:00Z"/>
                <w:rFonts w:ascii="굴림" w:eastAsia="굴림" w:hAnsi="굴림" w:cs="굴림"/>
                <w:kern w:val="0"/>
                <w:sz w:val="24"/>
                <w:szCs w:val="24"/>
              </w:rPr>
            </w:pPr>
            <w:ins w:id="195" w:author="이 태학" w:date="2020-07-10T00:18:00Z">
              <w:r w:rsidRPr="00436A37">
                <w:rPr>
                  <w:rFonts w:ascii="맑은 고딕" w:eastAsia="맑은 고딕" w:hAnsi="맑은 고딕" w:cs="굴림" w:hint="eastAsia"/>
                  <w:color w:val="666666"/>
                  <w:kern w:val="0"/>
                  <w:szCs w:val="20"/>
                </w:rPr>
                <w:t> 현대화가 진행됨에 따라서 미래식량에 대한 고민은 나날이 증가함. 또한, 고도의 산업화에 따라 젊은 층의 농업종사자비율은 날이 갈수록 줄어들고, 이에 농산품의 해외 수입의존도가 높아지는 실정.</w:t>
              </w:r>
            </w:ins>
          </w:p>
          <w:p w14:paraId="06E671B0" w14:textId="77777777" w:rsidR="00436A37" w:rsidRPr="00436A37" w:rsidRDefault="00436A37" w:rsidP="00436A37">
            <w:pPr>
              <w:widowControl/>
              <w:wordWrap/>
              <w:autoSpaceDE/>
              <w:autoSpaceDN/>
              <w:spacing w:after="0" w:line="240" w:lineRule="auto"/>
              <w:rPr>
                <w:ins w:id="196" w:author="이 태학" w:date="2020-07-10T00:18:00Z"/>
                <w:rFonts w:ascii="굴림" w:eastAsia="굴림" w:hAnsi="굴림" w:cs="굴림"/>
                <w:kern w:val="0"/>
                <w:sz w:val="24"/>
                <w:szCs w:val="24"/>
              </w:rPr>
            </w:pPr>
            <w:ins w:id="197" w:author="이 태학" w:date="2020-07-10T00:18:00Z">
              <w:r w:rsidRPr="00436A37">
                <w:rPr>
                  <w:rFonts w:ascii="맑은 고딕" w:eastAsia="맑은 고딕" w:hAnsi="맑은 고딕" w:cs="굴림" w:hint="eastAsia"/>
                  <w:color w:val="666666"/>
                  <w:kern w:val="0"/>
                  <w:szCs w:val="20"/>
                </w:rPr>
                <w:t>농업환경에서도 현재는 기계화된 장비들의 일부 도움이 있으나, 아직까지는 모든 프로세스에서 그 것의 운용 자체를 사람이 직접 하여야 하는 시스템. 특히나, 상시 철저한 관리가 요구되는 일부 품종들에 대해 요구되는 생산량과 생산에 필요한 환경구축 자체에 다소 제약이 있음.</w:t>
              </w:r>
            </w:ins>
          </w:p>
          <w:p w14:paraId="51A432B2" w14:textId="00332D5E" w:rsidR="00436A37" w:rsidRPr="00436A37" w:rsidRDefault="00436A37" w:rsidP="00436A37">
            <w:pPr>
              <w:widowControl/>
              <w:wordWrap/>
              <w:autoSpaceDE/>
              <w:autoSpaceDN/>
              <w:spacing w:after="0" w:line="240" w:lineRule="auto"/>
              <w:rPr>
                <w:ins w:id="198" w:author="이 태학" w:date="2020-07-10T00:18:00Z"/>
                <w:rFonts w:ascii="굴림" w:eastAsia="굴림" w:hAnsi="굴림" w:cs="굴림"/>
                <w:kern w:val="0"/>
                <w:sz w:val="24"/>
                <w:szCs w:val="24"/>
              </w:rPr>
            </w:pPr>
            <w:ins w:id="199" w:author="이 태학" w:date="2020-07-10T00:18:00Z">
              <w:r w:rsidRPr="00436A37">
                <w:rPr>
                  <w:rFonts w:ascii="맑은 고딕" w:eastAsia="맑은 고딕" w:hAnsi="맑은 고딕" w:cs="굴림" w:hint="eastAsia"/>
                  <w:color w:val="666666"/>
                  <w:kern w:val="0"/>
                  <w:szCs w:val="20"/>
                </w:rPr>
                <w:t> 실제 통계청 자료</w:t>
              </w:r>
            </w:ins>
            <w:ins w:id="200" w:author="이 태학" w:date="2020-07-10T00:20:00Z">
              <w:r>
                <w:rPr>
                  <w:rStyle w:val="ad"/>
                  <w:rFonts w:ascii="맑은 고딕" w:eastAsia="맑은 고딕" w:hAnsi="맑은 고딕" w:cs="굴림"/>
                  <w:color w:val="666666"/>
                  <w:kern w:val="0"/>
                  <w:szCs w:val="20"/>
                </w:rPr>
                <w:footnoteReference w:id="1"/>
              </w:r>
            </w:ins>
            <w:ins w:id="206" w:author="이 태학" w:date="2020-07-10T00:18:00Z">
              <w:r w:rsidRPr="00436A37">
                <w:rPr>
                  <w:rFonts w:ascii="맑은 고딕" w:eastAsia="맑은 고딕" w:hAnsi="맑은 고딕" w:cs="굴림" w:hint="eastAsia"/>
                  <w:color w:val="666666"/>
                  <w:kern w:val="0"/>
                  <w:szCs w:val="20"/>
                </w:rPr>
                <w:t xml:space="preserve">에 의하면 전체 근채류채소의 경우, 생산량은 2010년 기준 총 생산량 </w:t>
              </w:r>
              <w:r w:rsidRPr="00436A37">
                <w:rPr>
                  <w:rFonts w:ascii="돋움" w:eastAsia="돋움" w:hAnsi="돋움" w:cs="굴림" w:hint="eastAsia"/>
                  <w:color w:val="666666"/>
                  <w:kern w:val="0"/>
                  <w:sz w:val="18"/>
                  <w:szCs w:val="18"/>
                </w:rPr>
                <w:t>1,141,461</w:t>
              </w:r>
              <w:r w:rsidRPr="00436A37">
                <w:rPr>
                  <w:rFonts w:ascii="맑은 고딕" w:eastAsia="맑은 고딕" w:hAnsi="맑은 고딕" w:cs="굴림" w:hint="eastAsia"/>
                  <w:color w:val="666666"/>
                  <w:kern w:val="0"/>
                  <w:szCs w:val="20"/>
                </w:rPr>
                <w:t xml:space="preserve">(t)에서 2015년 </w:t>
              </w:r>
              <w:r w:rsidRPr="00436A37">
                <w:rPr>
                  <w:rFonts w:ascii="돋움" w:eastAsia="돋움" w:hAnsi="돋움" w:cs="굴림" w:hint="eastAsia"/>
                  <w:color w:val="666666"/>
                  <w:kern w:val="0"/>
                  <w:sz w:val="18"/>
                  <w:szCs w:val="18"/>
                </w:rPr>
                <w:t>1,367,921</w:t>
              </w:r>
              <w:r w:rsidRPr="00436A37">
                <w:rPr>
                  <w:rFonts w:ascii="맑은 고딕" w:eastAsia="맑은 고딕" w:hAnsi="맑은 고딕" w:cs="굴림" w:hint="eastAsia"/>
                  <w:color w:val="666666"/>
                  <w:kern w:val="0"/>
                  <w:szCs w:val="20"/>
                </w:rPr>
                <w:t xml:space="preserve">(t), 가장 최근인 2019년에는 </w:t>
              </w:r>
              <w:r w:rsidRPr="00436A37">
                <w:rPr>
                  <w:rFonts w:ascii="돋움" w:eastAsia="돋움" w:hAnsi="돋움" w:cs="굴림" w:hint="eastAsia"/>
                  <w:color w:val="666666"/>
                  <w:kern w:val="0"/>
                  <w:sz w:val="18"/>
                  <w:szCs w:val="18"/>
                </w:rPr>
                <w:t>404,804</w:t>
              </w:r>
              <w:r w:rsidRPr="00436A37">
                <w:rPr>
                  <w:rFonts w:ascii="맑은 고딕" w:eastAsia="맑은 고딕" w:hAnsi="맑은 고딕" w:cs="굴림" w:hint="eastAsia"/>
                  <w:color w:val="666666"/>
                  <w:kern w:val="0"/>
                  <w:szCs w:val="20"/>
                </w:rPr>
                <w:t>(t)으로 일시적 증가는 있었으나, 큰 틀에서 감소하는 중.</w:t>
              </w:r>
            </w:ins>
          </w:p>
          <w:p w14:paraId="2339B4A0" w14:textId="77777777" w:rsidR="00436A37" w:rsidRPr="00436A37" w:rsidRDefault="00436A37" w:rsidP="00436A37">
            <w:pPr>
              <w:widowControl/>
              <w:wordWrap/>
              <w:autoSpaceDE/>
              <w:autoSpaceDN/>
              <w:spacing w:after="0" w:line="240" w:lineRule="auto"/>
              <w:rPr>
                <w:ins w:id="207" w:author="이 태학" w:date="2020-07-10T00:18:00Z"/>
                <w:rFonts w:ascii="굴림" w:eastAsia="굴림" w:hAnsi="굴림" w:cs="굴림"/>
                <w:kern w:val="0"/>
                <w:sz w:val="24"/>
                <w:szCs w:val="24"/>
              </w:rPr>
            </w:pPr>
            <w:ins w:id="208" w:author="이 태학" w:date="2020-07-10T00:18:00Z">
              <w:r w:rsidRPr="00436A37">
                <w:rPr>
                  <w:rFonts w:ascii="맑은 고딕" w:eastAsia="맑은 고딕" w:hAnsi="맑은 고딕" w:cs="굴림" w:hint="eastAsia"/>
                  <w:color w:val="666666"/>
                  <w:kern w:val="0"/>
                  <w:szCs w:val="20"/>
                </w:rPr>
                <w:lastRenderedPageBreak/>
                <w:t xml:space="preserve"> 위와 같은 통계 자료에 근거하여, 본 팀은 ‘지능적 농업시스템을 통한 생산성 </w:t>
              </w:r>
              <w:proofErr w:type="spellStart"/>
              <w:r w:rsidRPr="00436A37">
                <w:rPr>
                  <w:rFonts w:ascii="맑은 고딕" w:eastAsia="맑은 고딕" w:hAnsi="맑은 고딕" w:cs="굴림" w:hint="eastAsia"/>
                  <w:color w:val="666666"/>
                  <w:kern w:val="0"/>
                  <w:szCs w:val="20"/>
                </w:rPr>
                <w:t>증가’라는</w:t>
              </w:r>
              <w:proofErr w:type="spellEnd"/>
              <w:r w:rsidRPr="00436A37">
                <w:rPr>
                  <w:rFonts w:ascii="맑은 고딕" w:eastAsia="맑은 고딕" w:hAnsi="맑은 고딕" w:cs="굴림" w:hint="eastAsia"/>
                  <w:color w:val="666666"/>
                  <w:kern w:val="0"/>
                  <w:szCs w:val="20"/>
                </w:rPr>
                <w:t xml:space="preserve"> 주제를 기반으로, AI를 통한 작물 재배 프로젝트를 구상하게 되었음. 당근이 현재 재배가 어려운 작물에 속하기에 ‘</w:t>
              </w:r>
              <w:proofErr w:type="spellStart"/>
              <w:r w:rsidRPr="00436A37">
                <w:rPr>
                  <w:rFonts w:ascii="맑은 고딕" w:eastAsia="맑은 고딕" w:hAnsi="맑은 고딕" w:cs="굴림" w:hint="eastAsia"/>
                  <w:color w:val="666666"/>
                  <w:kern w:val="0"/>
                  <w:szCs w:val="20"/>
                </w:rPr>
                <w:t>당근’을</w:t>
              </w:r>
              <w:proofErr w:type="spellEnd"/>
              <w:r w:rsidRPr="00436A37">
                <w:rPr>
                  <w:rFonts w:ascii="맑은 고딕" w:eastAsia="맑은 고딕" w:hAnsi="맑은 고딕" w:cs="굴림" w:hint="eastAsia"/>
                  <w:color w:val="666666"/>
                  <w:kern w:val="0"/>
                  <w:szCs w:val="20"/>
                </w:rPr>
                <w:t xml:space="preserve"> 선정하여 재배하기로 결정.</w:t>
              </w:r>
            </w:ins>
          </w:p>
        </w:tc>
      </w:tr>
      <w:tr w:rsidR="00436A37" w:rsidRPr="00436A37" w14:paraId="01DEE225" w14:textId="77777777" w:rsidTr="00436A37">
        <w:trPr>
          <w:trHeight w:val="3124"/>
          <w:jc w:val="center"/>
          <w:ins w:id="209" w:author="이 태학" w:date="2020-07-10T00:18:00Z"/>
        </w:trPr>
        <w:tc>
          <w:tcPr>
            <w:tcW w:w="0" w:type="auto"/>
            <w:tcBorders>
              <w:top w:val="single" w:sz="4" w:space="0" w:color="000000"/>
              <w:left w:val="single" w:sz="4" w:space="0" w:color="000000"/>
              <w:bottom w:val="single" w:sz="4" w:space="0" w:color="000000"/>
              <w:right w:val="single" w:sz="4" w:space="0" w:color="000000"/>
            </w:tcBorders>
            <w:tcMar>
              <w:top w:w="28" w:type="dxa"/>
              <w:left w:w="102" w:type="dxa"/>
              <w:bottom w:w="28" w:type="dxa"/>
              <w:right w:w="102" w:type="dxa"/>
            </w:tcMar>
            <w:hideMark/>
          </w:tcPr>
          <w:p w14:paraId="7BCF1F24" w14:textId="77777777" w:rsidR="00436A37" w:rsidRPr="00436A37" w:rsidRDefault="00436A37" w:rsidP="00436A37">
            <w:pPr>
              <w:widowControl/>
              <w:wordWrap/>
              <w:autoSpaceDE/>
              <w:autoSpaceDN/>
              <w:spacing w:after="0" w:line="240" w:lineRule="auto"/>
              <w:rPr>
                <w:ins w:id="210" w:author="이 태학" w:date="2020-07-10T00:18:00Z"/>
                <w:rFonts w:ascii="굴림" w:eastAsia="굴림" w:hAnsi="굴림" w:cs="굴림"/>
                <w:kern w:val="0"/>
                <w:sz w:val="24"/>
                <w:szCs w:val="24"/>
              </w:rPr>
            </w:pPr>
            <w:ins w:id="211" w:author="이 태학" w:date="2020-07-10T00:18:00Z">
              <w:r w:rsidRPr="00436A37">
                <w:rPr>
                  <w:rFonts w:ascii="나눔스퀘어라운드 Regular" w:eastAsia="나눔스퀘어라운드 Regular" w:hAnsi="나눔스퀘어라운드 Regular" w:cs="굴림" w:hint="eastAsia"/>
                  <w:color w:val="666666"/>
                  <w:kern w:val="0"/>
                  <w:szCs w:val="20"/>
                </w:rPr>
                <w:lastRenderedPageBreak/>
                <w:t>■</w:t>
              </w:r>
              <w:r w:rsidRPr="00436A37">
                <w:rPr>
                  <w:rFonts w:ascii="맑은 고딕" w:eastAsia="맑은 고딕" w:hAnsi="맑은 고딕" w:cs="굴림" w:hint="eastAsia"/>
                  <w:color w:val="666666"/>
                  <w:kern w:val="0"/>
                  <w:szCs w:val="20"/>
                </w:rPr>
                <w:t xml:space="preserve"> 프로젝트 개발 </w:t>
              </w:r>
              <w:proofErr w:type="gramStart"/>
              <w:r w:rsidRPr="00436A37">
                <w:rPr>
                  <w:rFonts w:ascii="맑은 고딕" w:eastAsia="맑은 고딕" w:hAnsi="맑은 고딕" w:cs="굴림" w:hint="eastAsia"/>
                  <w:color w:val="666666"/>
                  <w:kern w:val="0"/>
                  <w:szCs w:val="20"/>
                </w:rPr>
                <w:t>계획 :</w:t>
              </w:r>
              <w:proofErr w:type="gramEnd"/>
            </w:ins>
          </w:p>
          <w:p w14:paraId="53EAB145" w14:textId="77777777" w:rsidR="00436A37" w:rsidRPr="00436A37" w:rsidRDefault="00436A37" w:rsidP="00436A37">
            <w:pPr>
              <w:widowControl/>
              <w:wordWrap/>
              <w:autoSpaceDE/>
              <w:autoSpaceDN/>
              <w:spacing w:after="0" w:line="240" w:lineRule="auto"/>
              <w:rPr>
                <w:ins w:id="212" w:author="이 태학" w:date="2020-07-10T00:18:00Z"/>
                <w:rFonts w:ascii="굴림" w:eastAsia="굴림" w:hAnsi="굴림" w:cs="굴림"/>
                <w:kern w:val="0"/>
                <w:sz w:val="24"/>
                <w:szCs w:val="24"/>
              </w:rPr>
            </w:pPr>
            <w:ins w:id="213" w:author="이 태학" w:date="2020-07-10T00:18:00Z">
              <w:r w:rsidRPr="00436A37">
                <w:rPr>
                  <w:rFonts w:ascii="맑은 고딕" w:eastAsia="맑은 고딕" w:hAnsi="맑은 고딕" w:cs="굴림" w:hint="eastAsia"/>
                  <w:color w:val="666666"/>
                  <w:kern w:val="0"/>
                  <w:szCs w:val="20"/>
                </w:rPr>
                <w:t>1주차「7.10~7.16</w:t>
              </w:r>
              <w:proofErr w:type="gramStart"/>
              <w:r w:rsidRPr="00436A37">
                <w:rPr>
                  <w:rFonts w:ascii="맑은 고딕" w:eastAsia="맑은 고딕" w:hAnsi="맑은 고딕" w:cs="굴림" w:hint="eastAsia"/>
                  <w:color w:val="666666"/>
                  <w:kern w:val="0"/>
                  <w:szCs w:val="20"/>
                </w:rPr>
                <w:t>」 :</w:t>
              </w:r>
              <w:proofErr w:type="gramEnd"/>
              <w:r w:rsidRPr="00436A37">
                <w:rPr>
                  <w:rFonts w:ascii="맑은 고딕" w:eastAsia="맑은 고딕" w:hAnsi="맑은 고딕" w:cs="굴림" w:hint="eastAsia"/>
                  <w:color w:val="666666"/>
                  <w:kern w:val="0"/>
                  <w:szCs w:val="20"/>
                </w:rPr>
                <w:t> </w:t>
              </w:r>
            </w:ins>
          </w:p>
          <w:p w14:paraId="6D9F9462" w14:textId="77777777" w:rsidR="00436A37" w:rsidRPr="00436A37" w:rsidRDefault="00436A37" w:rsidP="00436A37">
            <w:pPr>
              <w:widowControl/>
              <w:numPr>
                <w:ilvl w:val="0"/>
                <w:numId w:val="21"/>
              </w:numPr>
              <w:wordWrap/>
              <w:autoSpaceDE/>
              <w:autoSpaceDN/>
              <w:spacing w:after="0" w:line="240" w:lineRule="auto"/>
              <w:textAlignment w:val="baseline"/>
              <w:rPr>
                <w:ins w:id="214" w:author="이 태학" w:date="2020-07-10T00:18:00Z"/>
                <w:rFonts w:ascii="맑은 고딕" w:eastAsia="맑은 고딕" w:hAnsi="맑은 고딕" w:cs="굴림"/>
                <w:color w:val="666666"/>
                <w:kern w:val="0"/>
                <w:szCs w:val="20"/>
              </w:rPr>
              <w:pPrChange w:id="215" w:author="이 태학" w:date="2020-07-10T00:20:00Z">
                <w:pPr>
                  <w:widowControl/>
                  <w:numPr>
                    <w:numId w:val="41"/>
                  </w:numPr>
                  <w:tabs>
                    <w:tab w:val="num" w:pos="360"/>
                  </w:tabs>
                  <w:wordWrap/>
                  <w:autoSpaceDE/>
                  <w:autoSpaceDN/>
                  <w:spacing w:after="0" w:line="240" w:lineRule="auto"/>
                  <w:textAlignment w:val="baseline"/>
                </w:pPr>
              </w:pPrChange>
            </w:pPr>
            <w:proofErr w:type="gramStart"/>
            <w:ins w:id="216" w:author="이 태학" w:date="2020-07-10T00:18:00Z">
              <w:r w:rsidRPr="00436A37">
                <w:rPr>
                  <w:rFonts w:ascii="맑은 고딕" w:eastAsia="맑은 고딕" w:hAnsi="맑은 고딕" w:cs="굴림" w:hint="eastAsia"/>
                  <w:color w:val="666666"/>
                  <w:kern w:val="0"/>
                  <w:szCs w:val="20"/>
                </w:rPr>
                <w:t>Front :</w:t>
              </w:r>
              <w:proofErr w:type="gramEnd"/>
              <w:r w:rsidRPr="00436A37">
                <w:rPr>
                  <w:rFonts w:ascii="맑은 고딕" w:eastAsia="맑은 고딕" w:hAnsi="맑은 고딕" w:cs="굴림" w:hint="eastAsia"/>
                  <w:color w:val="666666"/>
                  <w:kern w:val="0"/>
                  <w:szCs w:val="20"/>
                </w:rPr>
                <w:t>: 당근 모니터링 구현</w:t>
              </w:r>
            </w:ins>
          </w:p>
          <w:p w14:paraId="1E0C5828" w14:textId="77777777" w:rsidR="00436A37" w:rsidRPr="00436A37" w:rsidRDefault="00436A37" w:rsidP="00436A37">
            <w:pPr>
              <w:widowControl/>
              <w:wordWrap/>
              <w:autoSpaceDE/>
              <w:autoSpaceDN/>
              <w:spacing w:after="0" w:line="240" w:lineRule="auto"/>
              <w:ind w:left="720"/>
              <w:rPr>
                <w:ins w:id="217" w:author="이 태학" w:date="2020-07-10T00:18:00Z"/>
                <w:rFonts w:ascii="굴림" w:eastAsia="굴림" w:hAnsi="굴림" w:cs="굴림" w:hint="eastAsia"/>
                <w:kern w:val="0"/>
                <w:sz w:val="24"/>
                <w:szCs w:val="24"/>
              </w:rPr>
            </w:pPr>
            <w:ins w:id="218" w:author="이 태학" w:date="2020-07-10T00:18:00Z">
              <w:r w:rsidRPr="00436A37">
                <w:rPr>
                  <w:rFonts w:ascii="맑은 고딕" w:eastAsia="맑은 고딕" w:hAnsi="맑은 고딕" w:cs="굴림" w:hint="eastAsia"/>
                  <w:color w:val="666666"/>
                  <w:kern w:val="0"/>
                  <w:szCs w:val="20"/>
                </w:rPr>
                <w:t>프론트 페이지 구현(자동 제어, 수동 제어)</w:t>
              </w:r>
            </w:ins>
          </w:p>
          <w:p w14:paraId="5A9EC761" w14:textId="77777777" w:rsidR="00436A37" w:rsidRPr="00436A37" w:rsidRDefault="00436A37" w:rsidP="00436A37">
            <w:pPr>
              <w:widowControl/>
              <w:wordWrap/>
              <w:autoSpaceDE/>
              <w:autoSpaceDN/>
              <w:spacing w:after="0" w:line="240" w:lineRule="auto"/>
              <w:jc w:val="left"/>
              <w:rPr>
                <w:ins w:id="219" w:author="이 태학" w:date="2020-07-10T00:18:00Z"/>
                <w:rFonts w:ascii="굴림" w:eastAsia="굴림" w:hAnsi="굴림" w:cs="굴림"/>
                <w:kern w:val="0"/>
                <w:sz w:val="24"/>
                <w:szCs w:val="24"/>
              </w:rPr>
            </w:pPr>
          </w:p>
          <w:p w14:paraId="1853ADB5" w14:textId="77777777" w:rsidR="00436A37" w:rsidRPr="00436A37" w:rsidRDefault="00436A37" w:rsidP="00436A37">
            <w:pPr>
              <w:widowControl/>
              <w:numPr>
                <w:ilvl w:val="0"/>
                <w:numId w:val="22"/>
              </w:numPr>
              <w:wordWrap/>
              <w:autoSpaceDE/>
              <w:autoSpaceDN/>
              <w:spacing w:after="0" w:line="240" w:lineRule="auto"/>
              <w:textAlignment w:val="baseline"/>
              <w:rPr>
                <w:ins w:id="220" w:author="이 태학" w:date="2020-07-10T00:18:00Z"/>
                <w:rFonts w:ascii="맑은 고딕" w:eastAsia="맑은 고딕" w:hAnsi="맑은 고딕" w:cs="굴림"/>
                <w:color w:val="666666"/>
                <w:kern w:val="0"/>
                <w:szCs w:val="20"/>
              </w:rPr>
              <w:pPrChange w:id="221" w:author="이 태학" w:date="2020-07-10T00:20:00Z">
                <w:pPr>
                  <w:widowControl/>
                  <w:numPr>
                    <w:numId w:val="42"/>
                  </w:numPr>
                  <w:tabs>
                    <w:tab w:val="num" w:pos="360"/>
                  </w:tabs>
                  <w:wordWrap/>
                  <w:autoSpaceDE/>
                  <w:autoSpaceDN/>
                  <w:spacing w:after="0" w:line="240" w:lineRule="auto"/>
                  <w:textAlignment w:val="baseline"/>
                </w:pPr>
              </w:pPrChange>
            </w:pPr>
            <w:proofErr w:type="gramStart"/>
            <w:ins w:id="222" w:author="이 태학" w:date="2020-07-10T00:18:00Z">
              <w:r w:rsidRPr="00436A37">
                <w:rPr>
                  <w:rFonts w:ascii="맑은 고딕" w:eastAsia="맑은 고딕" w:hAnsi="맑은 고딕" w:cs="굴림" w:hint="eastAsia"/>
                  <w:color w:val="666666"/>
                  <w:kern w:val="0"/>
                  <w:szCs w:val="20"/>
                </w:rPr>
                <w:t>Back :</w:t>
              </w:r>
              <w:proofErr w:type="gramEnd"/>
              <w:r w:rsidRPr="00436A37">
                <w:rPr>
                  <w:rFonts w:ascii="맑은 고딕" w:eastAsia="맑은 고딕" w:hAnsi="맑은 고딕" w:cs="굴림" w:hint="eastAsia"/>
                  <w:color w:val="666666"/>
                  <w:kern w:val="0"/>
                  <w:szCs w:val="20"/>
                </w:rPr>
                <w:t>: 당근 모니터링 구현1</w:t>
              </w:r>
            </w:ins>
          </w:p>
          <w:p w14:paraId="5D3BA795" w14:textId="77777777" w:rsidR="00436A37" w:rsidRPr="00436A37" w:rsidRDefault="00436A37" w:rsidP="00436A37">
            <w:pPr>
              <w:widowControl/>
              <w:wordWrap/>
              <w:autoSpaceDE/>
              <w:autoSpaceDN/>
              <w:spacing w:after="0" w:line="240" w:lineRule="auto"/>
              <w:ind w:left="720"/>
              <w:rPr>
                <w:ins w:id="223" w:author="이 태학" w:date="2020-07-10T00:18:00Z"/>
                <w:rFonts w:ascii="굴림" w:eastAsia="굴림" w:hAnsi="굴림" w:cs="굴림" w:hint="eastAsia"/>
                <w:kern w:val="0"/>
                <w:sz w:val="24"/>
                <w:szCs w:val="24"/>
              </w:rPr>
            </w:pPr>
            <w:ins w:id="224" w:author="이 태학" w:date="2020-07-10T00:18:00Z">
              <w:r w:rsidRPr="00436A37">
                <w:rPr>
                  <w:rFonts w:ascii="맑은 고딕" w:eastAsia="맑은 고딕" w:hAnsi="맑은 고딕" w:cs="굴림" w:hint="eastAsia"/>
                  <w:color w:val="666666"/>
                  <w:kern w:val="0"/>
                  <w:szCs w:val="20"/>
                </w:rPr>
                <w:t>DB연결</w:t>
              </w:r>
            </w:ins>
          </w:p>
          <w:p w14:paraId="5498ED1F" w14:textId="77777777" w:rsidR="00436A37" w:rsidRPr="00436A37" w:rsidRDefault="00436A37" w:rsidP="00436A37">
            <w:pPr>
              <w:widowControl/>
              <w:wordWrap/>
              <w:autoSpaceDE/>
              <w:autoSpaceDN/>
              <w:spacing w:after="0" w:line="240" w:lineRule="auto"/>
              <w:ind w:left="720"/>
              <w:rPr>
                <w:ins w:id="225" w:author="이 태학" w:date="2020-07-10T00:18:00Z"/>
                <w:rFonts w:ascii="굴림" w:eastAsia="굴림" w:hAnsi="굴림" w:cs="굴림"/>
                <w:kern w:val="0"/>
                <w:sz w:val="24"/>
                <w:szCs w:val="24"/>
              </w:rPr>
            </w:pPr>
            <w:ins w:id="226" w:author="이 태학" w:date="2020-07-10T00:18:00Z">
              <w:r w:rsidRPr="00436A37">
                <w:rPr>
                  <w:rFonts w:ascii="맑은 고딕" w:eastAsia="맑은 고딕" w:hAnsi="맑은 고딕" w:cs="굴림" w:hint="eastAsia"/>
                  <w:color w:val="666666"/>
                  <w:kern w:val="0"/>
                  <w:szCs w:val="20"/>
                </w:rPr>
                <w:t>프론트 페이지 연동</w:t>
              </w:r>
            </w:ins>
          </w:p>
          <w:p w14:paraId="09CDB0FB" w14:textId="77777777" w:rsidR="00436A37" w:rsidRPr="00436A37" w:rsidRDefault="00436A37" w:rsidP="00436A37">
            <w:pPr>
              <w:widowControl/>
              <w:wordWrap/>
              <w:autoSpaceDE/>
              <w:autoSpaceDN/>
              <w:spacing w:after="0" w:line="240" w:lineRule="auto"/>
              <w:jc w:val="left"/>
              <w:rPr>
                <w:ins w:id="227" w:author="이 태학" w:date="2020-07-10T00:18:00Z"/>
                <w:rFonts w:ascii="굴림" w:eastAsia="굴림" w:hAnsi="굴림" w:cs="굴림"/>
                <w:kern w:val="0"/>
                <w:sz w:val="24"/>
                <w:szCs w:val="24"/>
              </w:rPr>
            </w:pPr>
          </w:p>
          <w:p w14:paraId="330B442F" w14:textId="77777777" w:rsidR="00436A37" w:rsidRPr="00436A37" w:rsidRDefault="00436A37" w:rsidP="00436A37">
            <w:pPr>
              <w:widowControl/>
              <w:numPr>
                <w:ilvl w:val="0"/>
                <w:numId w:val="23"/>
              </w:numPr>
              <w:wordWrap/>
              <w:autoSpaceDE/>
              <w:autoSpaceDN/>
              <w:spacing w:after="0" w:line="240" w:lineRule="auto"/>
              <w:textAlignment w:val="baseline"/>
              <w:rPr>
                <w:ins w:id="228" w:author="이 태학" w:date="2020-07-10T00:18:00Z"/>
                <w:rFonts w:ascii="맑은 고딕" w:eastAsia="맑은 고딕" w:hAnsi="맑은 고딕" w:cs="굴림"/>
                <w:color w:val="666666"/>
                <w:kern w:val="0"/>
                <w:szCs w:val="20"/>
              </w:rPr>
              <w:pPrChange w:id="229" w:author="이 태학" w:date="2020-07-10T00:20:00Z">
                <w:pPr>
                  <w:widowControl/>
                  <w:numPr>
                    <w:numId w:val="43"/>
                  </w:numPr>
                  <w:tabs>
                    <w:tab w:val="num" w:pos="360"/>
                  </w:tabs>
                  <w:wordWrap/>
                  <w:autoSpaceDE/>
                  <w:autoSpaceDN/>
                  <w:spacing w:after="0" w:line="240" w:lineRule="auto"/>
                  <w:textAlignment w:val="baseline"/>
                </w:pPr>
              </w:pPrChange>
            </w:pPr>
            <w:proofErr w:type="gramStart"/>
            <w:ins w:id="230" w:author="이 태학" w:date="2020-07-10T00:18:00Z">
              <w:r w:rsidRPr="00436A37">
                <w:rPr>
                  <w:rFonts w:ascii="맑은 고딕" w:eastAsia="맑은 고딕" w:hAnsi="맑은 고딕" w:cs="굴림" w:hint="eastAsia"/>
                  <w:color w:val="666666"/>
                  <w:kern w:val="0"/>
                  <w:szCs w:val="20"/>
                </w:rPr>
                <w:t>DB :</w:t>
              </w:r>
              <w:proofErr w:type="gramEnd"/>
              <w:r w:rsidRPr="00436A37">
                <w:rPr>
                  <w:rFonts w:ascii="맑은 고딕" w:eastAsia="맑은 고딕" w:hAnsi="맑은 고딕" w:cs="굴림" w:hint="eastAsia"/>
                  <w:color w:val="666666"/>
                  <w:kern w:val="0"/>
                  <w:szCs w:val="20"/>
                </w:rPr>
                <w:t>: 환경 구축</w:t>
              </w:r>
            </w:ins>
          </w:p>
          <w:p w14:paraId="52437EFD" w14:textId="77777777" w:rsidR="00436A37" w:rsidRPr="00436A37" w:rsidRDefault="00436A37" w:rsidP="00436A37">
            <w:pPr>
              <w:widowControl/>
              <w:wordWrap/>
              <w:autoSpaceDE/>
              <w:autoSpaceDN/>
              <w:spacing w:after="0" w:line="240" w:lineRule="auto"/>
              <w:ind w:left="720"/>
              <w:rPr>
                <w:ins w:id="231" w:author="이 태학" w:date="2020-07-10T00:18:00Z"/>
                <w:rFonts w:ascii="굴림" w:eastAsia="굴림" w:hAnsi="굴림" w:cs="굴림" w:hint="eastAsia"/>
                <w:kern w:val="0"/>
                <w:sz w:val="24"/>
                <w:szCs w:val="24"/>
              </w:rPr>
            </w:pPr>
            <w:ins w:id="232" w:author="이 태학" w:date="2020-07-10T00:18:00Z">
              <w:r w:rsidRPr="00436A37">
                <w:rPr>
                  <w:rFonts w:ascii="맑은 고딕" w:eastAsia="맑은 고딕" w:hAnsi="맑은 고딕" w:cs="굴림" w:hint="eastAsia"/>
                  <w:color w:val="666666"/>
                  <w:kern w:val="0"/>
                  <w:szCs w:val="20"/>
                </w:rPr>
                <w:t>DB설계 및 서버 연동</w:t>
              </w:r>
            </w:ins>
          </w:p>
          <w:p w14:paraId="026B876E" w14:textId="77777777" w:rsidR="00436A37" w:rsidRPr="00436A37" w:rsidRDefault="00436A37" w:rsidP="00436A37">
            <w:pPr>
              <w:widowControl/>
              <w:wordWrap/>
              <w:autoSpaceDE/>
              <w:autoSpaceDN/>
              <w:spacing w:after="0" w:line="240" w:lineRule="auto"/>
              <w:jc w:val="left"/>
              <w:rPr>
                <w:ins w:id="233" w:author="이 태학" w:date="2020-07-10T00:18:00Z"/>
                <w:rFonts w:ascii="굴림" w:eastAsia="굴림" w:hAnsi="굴림" w:cs="굴림"/>
                <w:kern w:val="0"/>
                <w:sz w:val="24"/>
                <w:szCs w:val="24"/>
              </w:rPr>
            </w:pPr>
          </w:p>
          <w:p w14:paraId="7237406E" w14:textId="77777777" w:rsidR="00436A37" w:rsidRPr="00436A37" w:rsidRDefault="00436A37" w:rsidP="00436A37">
            <w:pPr>
              <w:widowControl/>
              <w:numPr>
                <w:ilvl w:val="0"/>
                <w:numId w:val="24"/>
              </w:numPr>
              <w:wordWrap/>
              <w:autoSpaceDE/>
              <w:autoSpaceDN/>
              <w:spacing w:after="0" w:line="240" w:lineRule="auto"/>
              <w:textAlignment w:val="baseline"/>
              <w:rPr>
                <w:ins w:id="234" w:author="이 태학" w:date="2020-07-10T00:18:00Z"/>
                <w:rFonts w:ascii="맑은 고딕" w:eastAsia="맑은 고딕" w:hAnsi="맑은 고딕" w:cs="굴림"/>
                <w:color w:val="666666"/>
                <w:kern w:val="0"/>
                <w:szCs w:val="20"/>
              </w:rPr>
              <w:pPrChange w:id="235" w:author="이 태학" w:date="2020-07-10T00:20:00Z">
                <w:pPr>
                  <w:widowControl/>
                  <w:numPr>
                    <w:numId w:val="44"/>
                  </w:numPr>
                  <w:tabs>
                    <w:tab w:val="num" w:pos="360"/>
                  </w:tabs>
                  <w:wordWrap/>
                  <w:autoSpaceDE/>
                  <w:autoSpaceDN/>
                  <w:spacing w:after="0" w:line="240" w:lineRule="auto"/>
                  <w:textAlignment w:val="baseline"/>
                </w:pPr>
              </w:pPrChange>
            </w:pPr>
            <w:proofErr w:type="gramStart"/>
            <w:ins w:id="236" w:author="이 태학" w:date="2020-07-10T00:18:00Z">
              <w:r w:rsidRPr="00436A37">
                <w:rPr>
                  <w:rFonts w:ascii="맑은 고딕" w:eastAsia="맑은 고딕" w:hAnsi="맑은 고딕" w:cs="굴림" w:hint="eastAsia"/>
                  <w:color w:val="666666"/>
                  <w:kern w:val="0"/>
                  <w:szCs w:val="20"/>
                </w:rPr>
                <w:t>AI :</w:t>
              </w:r>
              <w:proofErr w:type="gramEnd"/>
              <w:r w:rsidRPr="00436A37">
                <w:rPr>
                  <w:rFonts w:ascii="맑은 고딕" w:eastAsia="맑은 고딕" w:hAnsi="맑은 고딕" w:cs="굴림" w:hint="eastAsia"/>
                  <w:color w:val="666666"/>
                  <w:kern w:val="0"/>
                  <w:szCs w:val="20"/>
                </w:rPr>
                <w:t>: 당근 재배환경(학습환경) 구축1</w:t>
              </w:r>
            </w:ins>
          </w:p>
          <w:p w14:paraId="4CAFA204" w14:textId="77777777" w:rsidR="00436A37" w:rsidRPr="00436A37" w:rsidRDefault="00436A37" w:rsidP="00436A37">
            <w:pPr>
              <w:widowControl/>
              <w:wordWrap/>
              <w:autoSpaceDE/>
              <w:autoSpaceDN/>
              <w:spacing w:after="0" w:line="240" w:lineRule="auto"/>
              <w:ind w:left="720"/>
              <w:rPr>
                <w:ins w:id="237" w:author="이 태학" w:date="2020-07-10T00:18:00Z"/>
                <w:rFonts w:ascii="굴림" w:eastAsia="굴림" w:hAnsi="굴림" w:cs="굴림" w:hint="eastAsia"/>
                <w:kern w:val="0"/>
                <w:sz w:val="24"/>
                <w:szCs w:val="24"/>
              </w:rPr>
            </w:pPr>
            <w:ins w:id="238" w:author="이 태학" w:date="2020-07-10T00:18:00Z">
              <w:r w:rsidRPr="00436A37">
                <w:rPr>
                  <w:rFonts w:ascii="맑은 고딕" w:eastAsia="맑은 고딕" w:hAnsi="맑은 고딕" w:cs="굴림" w:hint="eastAsia"/>
                  <w:color w:val="666666"/>
                  <w:kern w:val="0"/>
                  <w:szCs w:val="20"/>
                </w:rPr>
                <w:t>강화학습환경 구축(재배환경 및 당근 객체 설계)</w:t>
              </w:r>
            </w:ins>
          </w:p>
          <w:p w14:paraId="08E74D25" w14:textId="77777777" w:rsidR="00436A37" w:rsidRPr="00436A37" w:rsidRDefault="00436A37" w:rsidP="00436A37">
            <w:pPr>
              <w:widowControl/>
              <w:wordWrap/>
              <w:autoSpaceDE/>
              <w:autoSpaceDN/>
              <w:spacing w:after="0" w:line="240" w:lineRule="auto"/>
              <w:jc w:val="left"/>
              <w:rPr>
                <w:ins w:id="239" w:author="이 태학" w:date="2020-07-10T00:18:00Z"/>
                <w:rFonts w:ascii="굴림" w:eastAsia="굴림" w:hAnsi="굴림" w:cs="굴림"/>
                <w:kern w:val="0"/>
                <w:sz w:val="24"/>
                <w:szCs w:val="24"/>
              </w:rPr>
            </w:pPr>
          </w:p>
          <w:p w14:paraId="2C87482E" w14:textId="77777777" w:rsidR="00436A37" w:rsidRPr="00436A37" w:rsidRDefault="00436A37" w:rsidP="00436A37">
            <w:pPr>
              <w:widowControl/>
              <w:wordWrap/>
              <w:autoSpaceDE/>
              <w:autoSpaceDN/>
              <w:spacing w:after="0" w:line="240" w:lineRule="auto"/>
              <w:rPr>
                <w:ins w:id="240" w:author="이 태학" w:date="2020-07-10T00:18:00Z"/>
                <w:rFonts w:ascii="굴림" w:eastAsia="굴림" w:hAnsi="굴림" w:cs="굴림"/>
                <w:kern w:val="0"/>
                <w:sz w:val="24"/>
                <w:szCs w:val="24"/>
              </w:rPr>
            </w:pPr>
            <w:ins w:id="241" w:author="이 태학" w:date="2020-07-10T00:18:00Z">
              <w:r w:rsidRPr="00436A37">
                <w:rPr>
                  <w:rFonts w:ascii="맑은 고딕" w:eastAsia="맑은 고딕" w:hAnsi="맑은 고딕" w:cs="굴림" w:hint="eastAsia"/>
                  <w:color w:val="666666"/>
                  <w:kern w:val="0"/>
                  <w:szCs w:val="20"/>
                </w:rPr>
                <w:t>2주차「7.17~7.23</w:t>
              </w:r>
              <w:proofErr w:type="gramStart"/>
              <w:r w:rsidRPr="00436A37">
                <w:rPr>
                  <w:rFonts w:ascii="맑은 고딕" w:eastAsia="맑은 고딕" w:hAnsi="맑은 고딕" w:cs="굴림" w:hint="eastAsia"/>
                  <w:color w:val="666666"/>
                  <w:kern w:val="0"/>
                  <w:szCs w:val="20"/>
                </w:rPr>
                <w:t>」 :</w:t>
              </w:r>
              <w:proofErr w:type="gramEnd"/>
            </w:ins>
          </w:p>
          <w:p w14:paraId="5CE8C7FA" w14:textId="77777777" w:rsidR="00436A37" w:rsidRPr="00436A37" w:rsidRDefault="00436A37" w:rsidP="00436A37">
            <w:pPr>
              <w:widowControl/>
              <w:numPr>
                <w:ilvl w:val="0"/>
                <w:numId w:val="25"/>
              </w:numPr>
              <w:wordWrap/>
              <w:autoSpaceDE/>
              <w:autoSpaceDN/>
              <w:spacing w:after="0" w:line="240" w:lineRule="auto"/>
              <w:textAlignment w:val="baseline"/>
              <w:rPr>
                <w:ins w:id="242" w:author="이 태학" w:date="2020-07-10T00:18:00Z"/>
                <w:rFonts w:ascii="맑은 고딕" w:eastAsia="맑은 고딕" w:hAnsi="맑은 고딕" w:cs="굴림"/>
                <w:color w:val="666666"/>
                <w:kern w:val="0"/>
                <w:szCs w:val="20"/>
              </w:rPr>
              <w:pPrChange w:id="243" w:author="이 태학" w:date="2020-07-10T00:20:00Z">
                <w:pPr>
                  <w:widowControl/>
                  <w:numPr>
                    <w:numId w:val="45"/>
                  </w:numPr>
                  <w:tabs>
                    <w:tab w:val="num" w:pos="360"/>
                  </w:tabs>
                  <w:wordWrap/>
                  <w:autoSpaceDE/>
                  <w:autoSpaceDN/>
                  <w:spacing w:after="0" w:line="240" w:lineRule="auto"/>
                  <w:textAlignment w:val="baseline"/>
                </w:pPr>
              </w:pPrChange>
            </w:pPr>
            <w:proofErr w:type="gramStart"/>
            <w:ins w:id="244" w:author="이 태학" w:date="2020-07-10T00:18:00Z">
              <w:r w:rsidRPr="00436A37">
                <w:rPr>
                  <w:rFonts w:ascii="맑은 고딕" w:eastAsia="맑은 고딕" w:hAnsi="맑은 고딕" w:cs="굴림" w:hint="eastAsia"/>
                  <w:color w:val="666666"/>
                  <w:kern w:val="0"/>
                  <w:szCs w:val="20"/>
                </w:rPr>
                <w:t>Back :</w:t>
              </w:r>
              <w:proofErr w:type="gramEnd"/>
              <w:r w:rsidRPr="00436A37">
                <w:rPr>
                  <w:rFonts w:ascii="맑은 고딕" w:eastAsia="맑은 고딕" w:hAnsi="맑은 고딕" w:cs="굴림" w:hint="eastAsia"/>
                  <w:color w:val="666666"/>
                  <w:kern w:val="0"/>
                  <w:szCs w:val="20"/>
                </w:rPr>
                <w:t>: 당근 모니터링 구현2</w:t>
              </w:r>
            </w:ins>
          </w:p>
          <w:p w14:paraId="694CB5A8" w14:textId="77777777" w:rsidR="00436A37" w:rsidRPr="00436A37" w:rsidRDefault="00436A37" w:rsidP="00436A37">
            <w:pPr>
              <w:widowControl/>
              <w:wordWrap/>
              <w:autoSpaceDE/>
              <w:autoSpaceDN/>
              <w:spacing w:after="0" w:line="240" w:lineRule="auto"/>
              <w:ind w:left="720"/>
              <w:rPr>
                <w:ins w:id="245" w:author="이 태학" w:date="2020-07-10T00:18:00Z"/>
                <w:rFonts w:ascii="굴림" w:eastAsia="굴림" w:hAnsi="굴림" w:cs="굴림" w:hint="eastAsia"/>
                <w:kern w:val="0"/>
                <w:sz w:val="24"/>
                <w:szCs w:val="24"/>
              </w:rPr>
            </w:pPr>
            <w:ins w:id="246" w:author="이 태학" w:date="2020-07-10T00:18:00Z">
              <w:r w:rsidRPr="00436A37">
                <w:rPr>
                  <w:rFonts w:ascii="맑은 고딕" w:eastAsia="맑은 고딕" w:hAnsi="맑은 고딕" w:cs="굴림" w:hint="eastAsia"/>
                  <w:color w:val="666666"/>
                  <w:kern w:val="0"/>
                  <w:szCs w:val="20"/>
                </w:rPr>
                <w:t>서버 내 데이터 처리함수 구현(데이터 저장, AI모듈과의 연동)</w:t>
              </w:r>
            </w:ins>
          </w:p>
          <w:p w14:paraId="3EE1E731" w14:textId="77777777" w:rsidR="00436A37" w:rsidRPr="00436A37" w:rsidRDefault="00436A37" w:rsidP="00436A37">
            <w:pPr>
              <w:widowControl/>
              <w:wordWrap/>
              <w:autoSpaceDE/>
              <w:autoSpaceDN/>
              <w:spacing w:after="0" w:line="240" w:lineRule="auto"/>
              <w:jc w:val="left"/>
              <w:rPr>
                <w:ins w:id="247" w:author="이 태학" w:date="2020-07-10T00:18:00Z"/>
                <w:rFonts w:ascii="굴림" w:eastAsia="굴림" w:hAnsi="굴림" w:cs="굴림"/>
                <w:kern w:val="0"/>
                <w:sz w:val="24"/>
                <w:szCs w:val="24"/>
              </w:rPr>
            </w:pPr>
          </w:p>
          <w:p w14:paraId="7B6F119F" w14:textId="77777777" w:rsidR="00436A37" w:rsidRPr="00436A37" w:rsidRDefault="00436A37" w:rsidP="00436A37">
            <w:pPr>
              <w:widowControl/>
              <w:numPr>
                <w:ilvl w:val="0"/>
                <w:numId w:val="26"/>
              </w:numPr>
              <w:wordWrap/>
              <w:autoSpaceDE/>
              <w:autoSpaceDN/>
              <w:spacing w:after="0" w:line="240" w:lineRule="auto"/>
              <w:textAlignment w:val="baseline"/>
              <w:rPr>
                <w:ins w:id="248" w:author="이 태학" w:date="2020-07-10T00:18:00Z"/>
                <w:rFonts w:ascii="맑은 고딕" w:eastAsia="맑은 고딕" w:hAnsi="맑은 고딕" w:cs="굴림"/>
                <w:color w:val="666666"/>
                <w:kern w:val="0"/>
                <w:szCs w:val="20"/>
              </w:rPr>
              <w:pPrChange w:id="249" w:author="이 태학" w:date="2020-07-10T00:20:00Z">
                <w:pPr>
                  <w:widowControl/>
                  <w:numPr>
                    <w:numId w:val="46"/>
                  </w:numPr>
                  <w:tabs>
                    <w:tab w:val="num" w:pos="360"/>
                  </w:tabs>
                  <w:wordWrap/>
                  <w:autoSpaceDE/>
                  <w:autoSpaceDN/>
                  <w:spacing w:after="0" w:line="240" w:lineRule="auto"/>
                  <w:textAlignment w:val="baseline"/>
                </w:pPr>
              </w:pPrChange>
            </w:pPr>
            <w:proofErr w:type="gramStart"/>
            <w:ins w:id="250" w:author="이 태학" w:date="2020-07-10T00:18:00Z">
              <w:r w:rsidRPr="00436A37">
                <w:rPr>
                  <w:rFonts w:ascii="맑은 고딕" w:eastAsia="맑은 고딕" w:hAnsi="맑은 고딕" w:cs="굴림" w:hint="eastAsia"/>
                  <w:color w:val="666666"/>
                  <w:kern w:val="0"/>
                  <w:szCs w:val="20"/>
                </w:rPr>
                <w:t>AI :</w:t>
              </w:r>
              <w:proofErr w:type="gramEnd"/>
              <w:r w:rsidRPr="00436A37">
                <w:rPr>
                  <w:rFonts w:ascii="맑은 고딕" w:eastAsia="맑은 고딕" w:hAnsi="맑은 고딕" w:cs="굴림" w:hint="eastAsia"/>
                  <w:color w:val="666666"/>
                  <w:kern w:val="0"/>
                  <w:szCs w:val="20"/>
                </w:rPr>
                <w:t>: 당근 재배환경(학습환경) 구축2</w:t>
              </w:r>
            </w:ins>
          </w:p>
          <w:p w14:paraId="6F040442" w14:textId="77777777" w:rsidR="00436A37" w:rsidRPr="00436A37" w:rsidRDefault="00436A37" w:rsidP="00436A37">
            <w:pPr>
              <w:widowControl/>
              <w:wordWrap/>
              <w:autoSpaceDE/>
              <w:autoSpaceDN/>
              <w:spacing w:after="0" w:line="240" w:lineRule="auto"/>
              <w:ind w:left="720"/>
              <w:rPr>
                <w:ins w:id="251" w:author="이 태학" w:date="2020-07-10T00:18:00Z"/>
                <w:rFonts w:ascii="굴림" w:eastAsia="굴림" w:hAnsi="굴림" w:cs="굴림" w:hint="eastAsia"/>
                <w:kern w:val="0"/>
                <w:sz w:val="24"/>
                <w:szCs w:val="24"/>
              </w:rPr>
            </w:pPr>
            <w:ins w:id="252" w:author="이 태학" w:date="2020-07-10T00:18:00Z">
              <w:r w:rsidRPr="00436A37">
                <w:rPr>
                  <w:rFonts w:ascii="맑은 고딕" w:eastAsia="맑은 고딕" w:hAnsi="맑은 고딕" w:cs="굴림" w:hint="eastAsia"/>
                  <w:color w:val="666666"/>
                  <w:kern w:val="0"/>
                  <w:szCs w:val="20"/>
                </w:rPr>
                <w:t>강화학습환경 구축(재배환경 및 당근 객체 설계)</w:t>
              </w:r>
            </w:ins>
          </w:p>
          <w:p w14:paraId="08244FCA" w14:textId="77777777" w:rsidR="00436A37" w:rsidRPr="00436A37" w:rsidRDefault="00436A37" w:rsidP="00436A37">
            <w:pPr>
              <w:widowControl/>
              <w:wordWrap/>
              <w:autoSpaceDE/>
              <w:autoSpaceDN/>
              <w:spacing w:after="0" w:line="240" w:lineRule="auto"/>
              <w:jc w:val="left"/>
              <w:rPr>
                <w:ins w:id="253" w:author="이 태학" w:date="2020-07-10T00:18:00Z"/>
                <w:rFonts w:ascii="굴림" w:eastAsia="굴림" w:hAnsi="굴림" w:cs="굴림"/>
                <w:kern w:val="0"/>
                <w:sz w:val="24"/>
                <w:szCs w:val="24"/>
              </w:rPr>
            </w:pPr>
          </w:p>
          <w:p w14:paraId="7415BCF0" w14:textId="77777777" w:rsidR="00436A37" w:rsidRPr="00436A37" w:rsidRDefault="00436A37" w:rsidP="00436A37">
            <w:pPr>
              <w:widowControl/>
              <w:numPr>
                <w:ilvl w:val="0"/>
                <w:numId w:val="27"/>
              </w:numPr>
              <w:wordWrap/>
              <w:autoSpaceDE/>
              <w:autoSpaceDN/>
              <w:spacing w:after="0" w:line="240" w:lineRule="auto"/>
              <w:textAlignment w:val="baseline"/>
              <w:rPr>
                <w:ins w:id="254" w:author="이 태학" w:date="2020-07-10T00:18:00Z"/>
                <w:rFonts w:ascii="맑은 고딕" w:eastAsia="맑은 고딕" w:hAnsi="맑은 고딕" w:cs="굴림"/>
                <w:color w:val="666666"/>
                <w:kern w:val="0"/>
                <w:szCs w:val="20"/>
              </w:rPr>
              <w:pPrChange w:id="255" w:author="이 태학" w:date="2020-07-10T00:20:00Z">
                <w:pPr>
                  <w:widowControl/>
                  <w:numPr>
                    <w:numId w:val="47"/>
                  </w:numPr>
                  <w:tabs>
                    <w:tab w:val="num" w:pos="360"/>
                  </w:tabs>
                  <w:wordWrap/>
                  <w:autoSpaceDE/>
                  <w:autoSpaceDN/>
                  <w:spacing w:after="0" w:line="240" w:lineRule="auto"/>
                  <w:textAlignment w:val="baseline"/>
                </w:pPr>
              </w:pPrChange>
            </w:pPr>
            <w:proofErr w:type="gramStart"/>
            <w:ins w:id="256" w:author="이 태학" w:date="2020-07-10T00:18:00Z">
              <w:r w:rsidRPr="00436A37">
                <w:rPr>
                  <w:rFonts w:ascii="맑은 고딕" w:eastAsia="맑은 고딕" w:hAnsi="맑은 고딕" w:cs="굴림" w:hint="eastAsia"/>
                  <w:color w:val="666666"/>
                  <w:kern w:val="0"/>
                  <w:szCs w:val="20"/>
                </w:rPr>
                <w:t>HW :</w:t>
              </w:r>
              <w:proofErr w:type="gramEnd"/>
              <w:r w:rsidRPr="00436A37">
                <w:rPr>
                  <w:rFonts w:ascii="맑은 고딕" w:eastAsia="맑은 고딕" w:hAnsi="맑은 고딕" w:cs="굴림" w:hint="eastAsia"/>
                  <w:color w:val="666666"/>
                  <w:kern w:val="0"/>
                  <w:szCs w:val="20"/>
                </w:rPr>
                <w:t xml:space="preserve">: </w:t>
              </w:r>
              <w:proofErr w:type="spellStart"/>
              <w:r w:rsidRPr="00436A37">
                <w:rPr>
                  <w:rFonts w:ascii="맑은 고딕" w:eastAsia="맑은 고딕" w:hAnsi="맑은 고딕" w:cs="굴림" w:hint="eastAsia"/>
                  <w:color w:val="666666"/>
                  <w:kern w:val="0"/>
                  <w:szCs w:val="20"/>
                </w:rPr>
                <w:t>아두이노</w:t>
              </w:r>
              <w:proofErr w:type="spellEnd"/>
              <w:r w:rsidRPr="00436A37">
                <w:rPr>
                  <w:rFonts w:ascii="맑은 고딕" w:eastAsia="맑은 고딕" w:hAnsi="맑은 고딕" w:cs="굴림" w:hint="eastAsia"/>
                  <w:color w:val="666666"/>
                  <w:kern w:val="0"/>
                  <w:szCs w:val="20"/>
                </w:rPr>
                <w:t xml:space="preserve"> 센서 및 보드 연동</w:t>
              </w:r>
            </w:ins>
          </w:p>
          <w:p w14:paraId="00FE4B1D" w14:textId="77777777" w:rsidR="00436A37" w:rsidRPr="00436A37" w:rsidRDefault="00436A37" w:rsidP="00436A37">
            <w:pPr>
              <w:widowControl/>
              <w:wordWrap/>
              <w:autoSpaceDE/>
              <w:autoSpaceDN/>
              <w:spacing w:after="0" w:line="240" w:lineRule="auto"/>
              <w:ind w:left="720"/>
              <w:rPr>
                <w:ins w:id="257" w:author="이 태학" w:date="2020-07-10T00:18:00Z"/>
                <w:rFonts w:ascii="굴림" w:eastAsia="굴림" w:hAnsi="굴림" w:cs="굴림" w:hint="eastAsia"/>
                <w:kern w:val="0"/>
                <w:sz w:val="24"/>
                <w:szCs w:val="24"/>
              </w:rPr>
            </w:pPr>
            <w:ins w:id="258" w:author="이 태학" w:date="2020-07-10T00:18:00Z">
              <w:r w:rsidRPr="00436A37">
                <w:rPr>
                  <w:rFonts w:ascii="맑은 고딕" w:eastAsia="맑은 고딕" w:hAnsi="맑은 고딕" w:cs="굴림" w:hint="eastAsia"/>
                  <w:color w:val="666666"/>
                  <w:kern w:val="0"/>
                  <w:szCs w:val="20"/>
                </w:rPr>
                <w:t>센서를 통한 데이터 입출력 확인</w:t>
              </w:r>
            </w:ins>
          </w:p>
          <w:p w14:paraId="369437D5" w14:textId="77777777" w:rsidR="00436A37" w:rsidRPr="00436A37" w:rsidRDefault="00436A37" w:rsidP="00436A37">
            <w:pPr>
              <w:widowControl/>
              <w:wordWrap/>
              <w:autoSpaceDE/>
              <w:autoSpaceDN/>
              <w:spacing w:after="0" w:line="240" w:lineRule="auto"/>
              <w:jc w:val="left"/>
              <w:rPr>
                <w:ins w:id="259" w:author="이 태학" w:date="2020-07-10T00:18:00Z"/>
                <w:rFonts w:ascii="굴림" w:eastAsia="굴림" w:hAnsi="굴림" w:cs="굴림"/>
                <w:kern w:val="0"/>
                <w:sz w:val="24"/>
                <w:szCs w:val="24"/>
              </w:rPr>
            </w:pPr>
          </w:p>
          <w:p w14:paraId="6F2EA4DE" w14:textId="77777777" w:rsidR="00436A37" w:rsidRPr="00436A37" w:rsidRDefault="00436A37" w:rsidP="00436A37">
            <w:pPr>
              <w:widowControl/>
              <w:wordWrap/>
              <w:autoSpaceDE/>
              <w:autoSpaceDN/>
              <w:spacing w:after="0" w:line="240" w:lineRule="auto"/>
              <w:rPr>
                <w:ins w:id="260" w:author="이 태학" w:date="2020-07-10T00:18:00Z"/>
                <w:rFonts w:ascii="굴림" w:eastAsia="굴림" w:hAnsi="굴림" w:cs="굴림"/>
                <w:kern w:val="0"/>
                <w:sz w:val="24"/>
                <w:szCs w:val="24"/>
              </w:rPr>
            </w:pPr>
            <w:ins w:id="261" w:author="이 태학" w:date="2020-07-10T00:18:00Z">
              <w:r w:rsidRPr="00436A37">
                <w:rPr>
                  <w:rFonts w:ascii="맑은 고딕" w:eastAsia="맑은 고딕" w:hAnsi="맑은 고딕" w:cs="굴림" w:hint="eastAsia"/>
                  <w:color w:val="666666"/>
                  <w:kern w:val="0"/>
                  <w:szCs w:val="20"/>
                </w:rPr>
                <w:t>3주차「7.24~7.30</w:t>
              </w:r>
              <w:proofErr w:type="gramStart"/>
              <w:r w:rsidRPr="00436A37">
                <w:rPr>
                  <w:rFonts w:ascii="맑은 고딕" w:eastAsia="맑은 고딕" w:hAnsi="맑은 고딕" w:cs="굴림" w:hint="eastAsia"/>
                  <w:color w:val="666666"/>
                  <w:kern w:val="0"/>
                  <w:szCs w:val="20"/>
                </w:rPr>
                <w:t>」 :</w:t>
              </w:r>
              <w:proofErr w:type="gramEnd"/>
              <w:r w:rsidRPr="00436A37">
                <w:rPr>
                  <w:rFonts w:ascii="맑은 고딕" w:eastAsia="맑은 고딕" w:hAnsi="맑은 고딕" w:cs="굴림" w:hint="eastAsia"/>
                  <w:color w:val="666666"/>
                  <w:kern w:val="0"/>
                  <w:szCs w:val="20"/>
                </w:rPr>
                <w:t> </w:t>
              </w:r>
            </w:ins>
          </w:p>
          <w:p w14:paraId="6B77D0AE" w14:textId="77777777" w:rsidR="00436A37" w:rsidRPr="00436A37" w:rsidRDefault="00436A37" w:rsidP="00436A37">
            <w:pPr>
              <w:widowControl/>
              <w:numPr>
                <w:ilvl w:val="0"/>
                <w:numId w:val="28"/>
              </w:numPr>
              <w:wordWrap/>
              <w:autoSpaceDE/>
              <w:autoSpaceDN/>
              <w:spacing w:after="0" w:line="240" w:lineRule="auto"/>
              <w:textAlignment w:val="baseline"/>
              <w:rPr>
                <w:ins w:id="262" w:author="이 태학" w:date="2020-07-10T00:18:00Z"/>
                <w:rFonts w:ascii="맑은 고딕" w:eastAsia="맑은 고딕" w:hAnsi="맑은 고딕" w:cs="굴림"/>
                <w:color w:val="666666"/>
                <w:kern w:val="0"/>
                <w:szCs w:val="20"/>
              </w:rPr>
              <w:pPrChange w:id="263" w:author="이 태학" w:date="2020-07-10T00:20:00Z">
                <w:pPr>
                  <w:widowControl/>
                  <w:numPr>
                    <w:numId w:val="48"/>
                  </w:numPr>
                  <w:tabs>
                    <w:tab w:val="num" w:pos="360"/>
                  </w:tabs>
                  <w:wordWrap/>
                  <w:autoSpaceDE/>
                  <w:autoSpaceDN/>
                  <w:spacing w:after="0" w:line="240" w:lineRule="auto"/>
                  <w:textAlignment w:val="baseline"/>
                </w:pPr>
              </w:pPrChange>
            </w:pPr>
            <w:proofErr w:type="gramStart"/>
            <w:ins w:id="264" w:author="이 태학" w:date="2020-07-10T00:18:00Z">
              <w:r w:rsidRPr="00436A37">
                <w:rPr>
                  <w:rFonts w:ascii="맑은 고딕" w:eastAsia="맑은 고딕" w:hAnsi="맑은 고딕" w:cs="굴림" w:hint="eastAsia"/>
                  <w:color w:val="666666"/>
                  <w:kern w:val="0"/>
                  <w:szCs w:val="20"/>
                </w:rPr>
                <w:t>Back :</w:t>
              </w:r>
              <w:proofErr w:type="gramEnd"/>
              <w:r w:rsidRPr="00436A37">
                <w:rPr>
                  <w:rFonts w:ascii="맑은 고딕" w:eastAsia="맑은 고딕" w:hAnsi="맑은 고딕" w:cs="굴림" w:hint="eastAsia"/>
                  <w:color w:val="666666"/>
                  <w:kern w:val="0"/>
                  <w:szCs w:val="20"/>
                </w:rPr>
                <w:t>: 당근 모니터링 구현3</w:t>
              </w:r>
            </w:ins>
          </w:p>
          <w:p w14:paraId="6E8DA31C" w14:textId="77777777" w:rsidR="00436A37" w:rsidRPr="00436A37" w:rsidRDefault="00436A37" w:rsidP="00436A37">
            <w:pPr>
              <w:widowControl/>
              <w:wordWrap/>
              <w:autoSpaceDE/>
              <w:autoSpaceDN/>
              <w:spacing w:after="0" w:line="240" w:lineRule="auto"/>
              <w:ind w:left="720"/>
              <w:rPr>
                <w:ins w:id="265" w:author="이 태학" w:date="2020-07-10T00:18:00Z"/>
                <w:rFonts w:ascii="굴림" w:eastAsia="굴림" w:hAnsi="굴림" w:cs="굴림" w:hint="eastAsia"/>
                <w:kern w:val="0"/>
                <w:sz w:val="24"/>
                <w:szCs w:val="24"/>
              </w:rPr>
            </w:pPr>
            <w:ins w:id="266" w:author="이 태학" w:date="2020-07-10T00:18:00Z">
              <w:r w:rsidRPr="00436A37">
                <w:rPr>
                  <w:rFonts w:ascii="맑은 고딕" w:eastAsia="맑은 고딕" w:hAnsi="맑은 고딕" w:cs="굴림" w:hint="eastAsia"/>
                  <w:color w:val="666666"/>
                  <w:kern w:val="0"/>
                  <w:szCs w:val="20"/>
                </w:rPr>
                <w:t>서버 내 데이터 처리함수 구현(</w:t>
              </w:r>
              <w:proofErr w:type="spellStart"/>
              <w:r w:rsidRPr="00436A37">
                <w:rPr>
                  <w:rFonts w:ascii="맑은 고딕" w:eastAsia="맑은 고딕" w:hAnsi="맑은 고딕" w:cs="굴림" w:hint="eastAsia"/>
                  <w:color w:val="666666"/>
                  <w:kern w:val="0"/>
                  <w:szCs w:val="20"/>
                </w:rPr>
                <w:t>아두이노</w:t>
              </w:r>
              <w:proofErr w:type="spellEnd"/>
              <w:r w:rsidRPr="00436A37">
                <w:rPr>
                  <w:rFonts w:ascii="맑은 고딕" w:eastAsia="맑은 고딕" w:hAnsi="맑은 고딕" w:cs="굴림" w:hint="eastAsia"/>
                  <w:color w:val="666666"/>
                  <w:kern w:val="0"/>
                  <w:szCs w:val="20"/>
                </w:rPr>
                <w:t xml:space="preserve"> 보드와의 통신)</w:t>
              </w:r>
            </w:ins>
          </w:p>
          <w:p w14:paraId="4AB76BC6" w14:textId="77777777" w:rsidR="00436A37" w:rsidRPr="00436A37" w:rsidRDefault="00436A37" w:rsidP="00436A37">
            <w:pPr>
              <w:widowControl/>
              <w:wordWrap/>
              <w:autoSpaceDE/>
              <w:autoSpaceDN/>
              <w:spacing w:after="0" w:line="240" w:lineRule="auto"/>
              <w:jc w:val="left"/>
              <w:rPr>
                <w:ins w:id="267" w:author="이 태학" w:date="2020-07-10T00:18:00Z"/>
                <w:rFonts w:ascii="굴림" w:eastAsia="굴림" w:hAnsi="굴림" w:cs="굴림"/>
                <w:kern w:val="0"/>
                <w:sz w:val="24"/>
                <w:szCs w:val="24"/>
              </w:rPr>
            </w:pPr>
          </w:p>
          <w:p w14:paraId="79AE557B" w14:textId="77777777" w:rsidR="00436A37" w:rsidRPr="00436A37" w:rsidRDefault="00436A37" w:rsidP="00436A37">
            <w:pPr>
              <w:widowControl/>
              <w:numPr>
                <w:ilvl w:val="0"/>
                <w:numId w:val="29"/>
              </w:numPr>
              <w:wordWrap/>
              <w:autoSpaceDE/>
              <w:autoSpaceDN/>
              <w:spacing w:after="0" w:line="240" w:lineRule="auto"/>
              <w:textAlignment w:val="baseline"/>
              <w:rPr>
                <w:ins w:id="268" w:author="이 태학" w:date="2020-07-10T00:18:00Z"/>
                <w:rFonts w:ascii="맑은 고딕" w:eastAsia="맑은 고딕" w:hAnsi="맑은 고딕" w:cs="굴림"/>
                <w:color w:val="666666"/>
                <w:kern w:val="0"/>
                <w:szCs w:val="20"/>
              </w:rPr>
              <w:pPrChange w:id="269" w:author="이 태학" w:date="2020-07-10T00:20:00Z">
                <w:pPr>
                  <w:widowControl/>
                  <w:numPr>
                    <w:numId w:val="49"/>
                  </w:numPr>
                  <w:tabs>
                    <w:tab w:val="num" w:pos="360"/>
                  </w:tabs>
                  <w:wordWrap/>
                  <w:autoSpaceDE/>
                  <w:autoSpaceDN/>
                  <w:spacing w:after="0" w:line="240" w:lineRule="auto"/>
                  <w:textAlignment w:val="baseline"/>
                </w:pPr>
              </w:pPrChange>
            </w:pPr>
            <w:proofErr w:type="gramStart"/>
            <w:ins w:id="270" w:author="이 태학" w:date="2020-07-10T00:18:00Z">
              <w:r w:rsidRPr="00436A37">
                <w:rPr>
                  <w:rFonts w:ascii="맑은 고딕" w:eastAsia="맑은 고딕" w:hAnsi="맑은 고딕" w:cs="굴림" w:hint="eastAsia"/>
                  <w:color w:val="666666"/>
                  <w:kern w:val="0"/>
                  <w:szCs w:val="20"/>
                </w:rPr>
                <w:t>DB :</w:t>
              </w:r>
              <w:proofErr w:type="gramEnd"/>
              <w:r w:rsidRPr="00436A37">
                <w:rPr>
                  <w:rFonts w:ascii="맑은 고딕" w:eastAsia="맑은 고딕" w:hAnsi="맑은 고딕" w:cs="굴림" w:hint="eastAsia"/>
                  <w:color w:val="666666"/>
                  <w:kern w:val="0"/>
                  <w:szCs w:val="20"/>
                </w:rPr>
                <w:t>: 데이터 저장</w:t>
              </w:r>
            </w:ins>
          </w:p>
          <w:p w14:paraId="3012459F" w14:textId="77777777" w:rsidR="00436A37" w:rsidRPr="00436A37" w:rsidRDefault="00436A37" w:rsidP="00436A37">
            <w:pPr>
              <w:widowControl/>
              <w:wordWrap/>
              <w:autoSpaceDE/>
              <w:autoSpaceDN/>
              <w:spacing w:after="0" w:line="240" w:lineRule="auto"/>
              <w:ind w:left="720"/>
              <w:rPr>
                <w:ins w:id="271" w:author="이 태학" w:date="2020-07-10T00:18:00Z"/>
                <w:rFonts w:ascii="굴림" w:eastAsia="굴림" w:hAnsi="굴림" w:cs="굴림" w:hint="eastAsia"/>
                <w:kern w:val="0"/>
                <w:sz w:val="24"/>
                <w:szCs w:val="24"/>
              </w:rPr>
            </w:pPr>
            <w:ins w:id="272" w:author="이 태학" w:date="2020-07-10T00:18:00Z">
              <w:r w:rsidRPr="00436A37">
                <w:rPr>
                  <w:rFonts w:ascii="맑은 고딕" w:eastAsia="맑은 고딕" w:hAnsi="맑은 고딕" w:cs="굴림" w:hint="eastAsia"/>
                  <w:color w:val="666666"/>
                  <w:kern w:val="0"/>
                  <w:szCs w:val="20"/>
                </w:rPr>
                <w:t>훈련데이터 저장</w:t>
              </w:r>
            </w:ins>
          </w:p>
          <w:p w14:paraId="4805BB01" w14:textId="77777777" w:rsidR="00436A37" w:rsidRPr="00436A37" w:rsidRDefault="00436A37" w:rsidP="00436A37">
            <w:pPr>
              <w:widowControl/>
              <w:wordWrap/>
              <w:autoSpaceDE/>
              <w:autoSpaceDN/>
              <w:spacing w:after="0" w:line="240" w:lineRule="auto"/>
              <w:jc w:val="left"/>
              <w:rPr>
                <w:ins w:id="273" w:author="이 태학" w:date="2020-07-10T00:18:00Z"/>
                <w:rFonts w:ascii="굴림" w:eastAsia="굴림" w:hAnsi="굴림" w:cs="굴림"/>
                <w:kern w:val="0"/>
                <w:sz w:val="24"/>
                <w:szCs w:val="24"/>
              </w:rPr>
            </w:pPr>
          </w:p>
          <w:p w14:paraId="1EE3F1D4" w14:textId="77777777" w:rsidR="00436A37" w:rsidRPr="00436A37" w:rsidRDefault="00436A37" w:rsidP="00436A37">
            <w:pPr>
              <w:widowControl/>
              <w:numPr>
                <w:ilvl w:val="0"/>
                <w:numId w:val="30"/>
              </w:numPr>
              <w:wordWrap/>
              <w:autoSpaceDE/>
              <w:autoSpaceDN/>
              <w:spacing w:after="0" w:line="240" w:lineRule="auto"/>
              <w:textAlignment w:val="baseline"/>
              <w:rPr>
                <w:ins w:id="274" w:author="이 태학" w:date="2020-07-10T00:18:00Z"/>
                <w:rFonts w:ascii="맑은 고딕" w:eastAsia="맑은 고딕" w:hAnsi="맑은 고딕" w:cs="굴림"/>
                <w:color w:val="666666"/>
                <w:kern w:val="0"/>
                <w:szCs w:val="20"/>
              </w:rPr>
              <w:pPrChange w:id="275" w:author="이 태학" w:date="2020-07-10T00:20:00Z">
                <w:pPr>
                  <w:widowControl/>
                  <w:numPr>
                    <w:numId w:val="50"/>
                  </w:numPr>
                  <w:tabs>
                    <w:tab w:val="num" w:pos="360"/>
                  </w:tabs>
                  <w:wordWrap/>
                  <w:autoSpaceDE/>
                  <w:autoSpaceDN/>
                  <w:spacing w:after="0" w:line="240" w:lineRule="auto"/>
                  <w:textAlignment w:val="baseline"/>
                </w:pPr>
              </w:pPrChange>
            </w:pPr>
            <w:proofErr w:type="gramStart"/>
            <w:ins w:id="276" w:author="이 태학" w:date="2020-07-10T00:18:00Z">
              <w:r w:rsidRPr="00436A37">
                <w:rPr>
                  <w:rFonts w:ascii="맑은 고딕" w:eastAsia="맑은 고딕" w:hAnsi="맑은 고딕" w:cs="굴림" w:hint="eastAsia"/>
                  <w:color w:val="666666"/>
                  <w:kern w:val="0"/>
                  <w:szCs w:val="20"/>
                </w:rPr>
                <w:t>AI :</w:t>
              </w:r>
              <w:proofErr w:type="gramEnd"/>
              <w:r w:rsidRPr="00436A37">
                <w:rPr>
                  <w:rFonts w:ascii="맑은 고딕" w:eastAsia="맑은 고딕" w:hAnsi="맑은 고딕" w:cs="굴림" w:hint="eastAsia"/>
                  <w:color w:val="666666"/>
                  <w:kern w:val="0"/>
                  <w:szCs w:val="20"/>
                </w:rPr>
                <w:t>: 당근 재배훈련1</w:t>
              </w:r>
            </w:ins>
          </w:p>
          <w:p w14:paraId="29C10B0A" w14:textId="77777777" w:rsidR="00436A37" w:rsidRPr="00436A37" w:rsidRDefault="00436A37" w:rsidP="00436A37">
            <w:pPr>
              <w:widowControl/>
              <w:wordWrap/>
              <w:autoSpaceDE/>
              <w:autoSpaceDN/>
              <w:spacing w:after="0" w:line="240" w:lineRule="auto"/>
              <w:ind w:left="720"/>
              <w:rPr>
                <w:ins w:id="277" w:author="이 태학" w:date="2020-07-10T00:18:00Z"/>
                <w:rFonts w:ascii="굴림" w:eastAsia="굴림" w:hAnsi="굴림" w:cs="굴림" w:hint="eastAsia"/>
                <w:kern w:val="0"/>
                <w:sz w:val="24"/>
                <w:szCs w:val="24"/>
              </w:rPr>
            </w:pPr>
            <w:proofErr w:type="spellStart"/>
            <w:ins w:id="278" w:author="이 태학" w:date="2020-07-10T00:18:00Z">
              <w:r w:rsidRPr="00436A37">
                <w:rPr>
                  <w:rFonts w:ascii="맑은 고딕" w:eastAsia="맑은 고딕" w:hAnsi="맑은 고딕" w:cs="굴림" w:hint="eastAsia"/>
                  <w:color w:val="666666"/>
                  <w:kern w:val="0"/>
                  <w:szCs w:val="20"/>
                </w:rPr>
                <w:t>기정의된</w:t>
              </w:r>
              <w:proofErr w:type="spellEnd"/>
              <w:r w:rsidRPr="00436A37">
                <w:rPr>
                  <w:rFonts w:ascii="맑은 고딕" w:eastAsia="맑은 고딕" w:hAnsi="맑은 고딕" w:cs="굴림" w:hint="eastAsia"/>
                  <w:color w:val="666666"/>
                  <w:kern w:val="0"/>
                  <w:szCs w:val="20"/>
                </w:rPr>
                <w:t xml:space="preserve"> 환경내에서 강화학습 알고리즘을 통한 가상 재배훈련 진행</w:t>
              </w:r>
            </w:ins>
          </w:p>
          <w:p w14:paraId="6DD13ADF" w14:textId="77777777" w:rsidR="00436A37" w:rsidRPr="00436A37" w:rsidRDefault="00436A37" w:rsidP="00436A37">
            <w:pPr>
              <w:widowControl/>
              <w:wordWrap/>
              <w:autoSpaceDE/>
              <w:autoSpaceDN/>
              <w:spacing w:after="0" w:line="240" w:lineRule="auto"/>
              <w:jc w:val="left"/>
              <w:rPr>
                <w:ins w:id="279" w:author="이 태학" w:date="2020-07-10T00:18:00Z"/>
                <w:rFonts w:ascii="굴림" w:eastAsia="굴림" w:hAnsi="굴림" w:cs="굴림"/>
                <w:kern w:val="0"/>
                <w:sz w:val="24"/>
                <w:szCs w:val="24"/>
              </w:rPr>
            </w:pPr>
          </w:p>
          <w:p w14:paraId="0ECC7EB7" w14:textId="77777777" w:rsidR="00436A37" w:rsidRPr="00436A37" w:rsidRDefault="00436A37" w:rsidP="00436A37">
            <w:pPr>
              <w:widowControl/>
              <w:numPr>
                <w:ilvl w:val="0"/>
                <w:numId w:val="31"/>
              </w:numPr>
              <w:wordWrap/>
              <w:autoSpaceDE/>
              <w:autoSpaceDN/>
              <w:spacing w:after="0" w:line="240" w:lineRule="auto"/>
              <w:textAlignment w:val="baseline"/>
              <w:rPr>
                <w:ins w:id="280" w:author="이 태학" w:date="2020-07-10T00:18:00Z"/>
                <w:rFonts w:ascii="맑은 고딕" w:eastAsia="맑은 고딕" w:hAnsi="맑은 고딕" w:cs="굴림"/>
                <w:color w:val="666666"/>
                <w:kern w:val="0"/>
                <w:szCs w:val="20"/>
              </w:rPr>
              <w:pPrChange w:id="281" w:author="이 태학" w:date="2020-07-10T00:20:00Z">
                <w:pPr>
                  <w:widowControl/>
                  <w:numPr>
                    <w:numId w:val="51"/>
                  </w:numPr>
                  <w:tabs>
                    <w:tab w:val="num" w:pos="360"/>
                  </w:tabs>
                  <w:wordWrap/>
                  <w:autoSpaceDE/>
                  <w:autoSpaceDN/>
                  <w:spacing w:after="0" w:line="240" w:lineRule="auto"/>
                  <w:textAlignment w:val="baseline"/>
                </w:pPr>
              </w:pPrChange>
            </w:pPr>
            <w:proofErr w:type="gramStart"/>
            <w:ins w:id="282" w:author="이 태학" w:date="2020-07-10T00:18:00Z">
              <w:r w:rsidRPr="00436A37">
                <w:rPr>
                  <w:rFonts w:ascii="맑은 고딕" w:eastAsia="맑은 고딕" w:hAnsi="맑은 고딕" w:cs="굴림" w:hint="eastAsia"/>
                  <w:color w:val="666666"/>
                  <w:kern w:val="0"/>
                  <w:szCs w:val="20"/>
                </w:rPr>
                <w:t>HW :</w:t>
              </w:r>
              <w:proofErr w:type="gramEnd"/>
              <w:r w:rsidRPr="00436A37">
                <w:rPr>
                  <w:rFonts w:ascii="맑은 고딕" w:eastAsia="맑은 고딕" w:hAnsi="맑은 고딕" w:cs="굴림" w:hint="eastAsia"/>
                  <w:color w:val="666666"/>
                  <w:kern w:val="0"/>
                  <w:szCs w:val="20"/>
                </w:rPr>
                <w:t>: 보드와 서버 연동</w:t>
              </w:r>
            </w:ins>
          </w:p>
          <w:p w14:paraId="5625F624" w14:textId="77777777" w:rsidR="00436A37" w:rsidRPr="00436A37" w:rsidRDefault="00436A37" w:rsidP="00436A37">
            <w:pPr>
              <w:widowControl/>
              <w:wordWrap/>
              <w:autoSpaceDE/>
              <w:autoSpaceDN/>
              <w:spacing w:after="0" w:line="240" w:lineRule="auto"/>
              <w:ind w:left="720"/>
              <w:rPr>
                <w:ins w:id="283" w:author="이 태학" w:date="2020-07-10T00:18:00Z"/>
                <w:rFonts w:ascii="굴림" w:eastAsia="굴림" w:hAnsi="굴림" w:cs="굴림" w:hint="eastAsia"/>
                <w:kern w:val="0"/>
                <w:sz w:val="24"/>
                <w:szCs w:val="24"/>
              </w:rPr>
            </w:pPr>
            <w:ins w:id="284" w:author="이 태학" w:date="2020-07-10T00:18:00Z">
              <w:r w:rsidRPr="00436A37">
                <w:rPr>
                  <w:rFonts w:ascii="맑은 고딕" w:eastAsia="맑은 고딕" w:hAnsi="맑은 고딕" w:cs="굴림" w:hint="eastAsia"/>
                  <w:color w:val="666666"/>
                  <w:kern w:val="0"/>
                  <w:szCs w:val="20"/>
                </w:rPr>
                <w:t>센서를 통한 입출력데이터 가공(</w:t>
              </w:r>
              <w:proofErr w:type="spellStart"/>
              <w:r w:rsidRPr="00436A37">
                <w:rPr>
                  <w:rFonts w:ascii="맑은 고딕" w:eastAsia="맑은 고딕" w:hAnsi="맑은 고딕" w:cs="굴림" w:hint="eastAsia"/>
                  <w:color w:val="666666"/>
                  <w:kern w:val="0"/>
                  <w:szCs w:val="20"/>
                </w:rPr>
                <w:t>전처리</w:t>
              </w:r>
              <w:proofErr w:type="spellEnd"/>
              <w:r w:rsidRPr="00436A37">
                <w:rPr>
                  <w:rFonts w:ascii="맑은 고딕" w:eastAsia="맑은 고딕" w:hAnsi="맑은 고딕" w:cs="굴림" w:hint="eastAsia"/>
                  <w:color w:val="666666"/>
                  <w:kern w:val="0"/>
                  <w:szCs w:val="20"/>
                </w:rPr>
                <w:t>)</w:t>
              </w:r>
            </w:ins>
          </w:p>
          <w:p w14:paraId="09609DBF" w14:textId="77777777" w:rsidR="00436A37" w:rsidRPr="00436A37" w:rsidRDefault="00436A37" w:rsidP="00436A37">
            <w:pPr>
              <w:widowControl/>
              <w:wordWrap/>
              <w:autoSpaceDE/>
              <w:autoSpaceDN/>
              <w:spacing w:after="0" w:line="240" w:lineRule="auto"/>
              <w:ind w:left="720"/>
              <w:rPr>
                <w:ins w:id="285" w:author="이 태학" w:date="2020-07-10T00:18:00Z"/>
                <w:rFonts w:ascii="굴림" w:eastAsia="굴림" w:hAnsi="굴림" w:cs="굴림"/>
                <w:kern w:val="0"/>
                <w:sz w:val="24"/>
                <w:szCs w:val="24"/>
              </w:rPr>
            </w:pPr>
            <w:ins w:id="286" w:author="이 태학" w:date="2020-07-10T00:18:00Z">
              <w:r w:rsidRPr="00436A37">
                <w:rPr>
                  <w:rFonts w:ascii="맑은 고딕" w:eastAsia="맑은 고딕" w:hAnsi="맑은 고딕" w:cs="굴림" w:hint="eastAsia"/>
                  <w:color w:val="666666"/>
                  <w:kern w:val="0"/>
                  <w:szCs w:val="20"/>
                </w:rPr>
                <w:lastRenderedPageBreak/>
                <w:t>Server와 연동 구축(네트워크)</w:t>
              </w:r>
            </w:ins>
          </w:p>
          <w:p w14:paraId="5A90539E" w14:textId="77777777" w:rsidR="00436A37" w:rsidRPr="00436A37" w:rsidRDefault="00436A37" w:rsidP="00436A37">
            <w:pPr>
              <w:widowControl/>
              <w:wordWrap/>
              <w:autoSpaceDE/>
              <w:autoSpaceDN/>
              <w:spacing w:after="0" w:line="240" w:lineRule="auto"/>
              <w:jc w:val="left"/>
              <w:rPr>
                <w:ins w:id="287" w:author="이 태학" w:date="2020-07-10T00:18:00Z"/>
                <w:rFonts w:ascii="굴림" w:eastAsia="굴림" w:hAnsi="굴림" w:cs="굴림"/>
                <w:kern w:val="0"/>
                <w:sz w:val="24"/>
                <w:szCs w:val="24"/>
              </w:rPr>
            </w:pPr>
          </w:p>
          <w:p w14:paraId="6DE4CD2E" w14:textId="77777777" w:rsidR="00436A37" w:rsidRPr="00436A37" w:rsidRDefault="00436A37" w:rsidP="00436A37">
            <w:pPr>
              <w:widowControl/>
              <w:wordWrap/>
              <w:autoSpaceDE/>
              <w:autoSpaceDN/>
              <w:spacing w:after="0" w:line="240" w:lineRule="auto"/>
              <w:rPr>
                <w:ins w:id="288" w:author="이 태학" w:date="2020-07-10T00:18:00Z"/>
                <w:rFonts w:ascii="굴림" w:eastAsia="굴림" w:hAnsi="굴림" w:cs="굴림"/>
                <w:kern w:val="0"/>
                <w:sz w:val="24"/>
                <w:szCs w:val="24"/>
              </w:rPr>
            </w:pPr>
            <w:ins w:id="289" w:author="이 태학" w:date="2020-07-10T00:18:00Z">
              <w:r w:rsidRPr="00436A37">
                <w:rPr>
                  <w:rFonts w:ascii="맑은 고딕" w:eastAsia="맑은 고딕" w:hAnsi="맑은 고딕" w:cs="굴림" w:hint="eastAsia"/>
                  <w:color w:val="666666"/>
                  <w:kern w:val="0"/>
                  <w:szCs w:val="20"/>
                </w:rPr>
                <w:t>4주차「7.31~8.6</w:t>
              </w:r>
              <w:proofErr w:type="gramStart"/>
              <w:r w:rsidRPr="00436A37">
                <w:rPr>
                  <w:rFonts w:ascii="맑은 고딕" w:eastAsia="맑은 고딕" w:hAnsi="맑은 고딕" w:cs="굴림" w:hint="eastAsia"/>
                  <w:color w:val="666666"/>
                  <w:kern w:val="0"/>
                  <w:szCs w:val="20"/>
                </w:rPr>
                <w:t>」 :</w:t>
              </w:r>
              <w:proofErr w:type="gramEnd"/>
              <w:r w:rsidRPr="00436A37">
                <w:rPr>
                  <w:rFonts w:ascii="맑은 고딕" w:eastAsia="맑은 고딕" w:hAnsi="맑은 고딕" w:cs="굴림" w:hint="eastAsia"/>
                  <w:color w:val="666666"/>
                  <w:kern w:val="0"/>
                  <w:szCs w:val="20"/>
                </w:rPr>
                <w:t> </w:t>
              </w:r>
            </w:ins>
          </w:p>
          <w:p w14:paraId="7DA0566B" w14:textId="77777777" w:rsidR="00436A37" w:rsidRPr="00436A37" w:rsidRDefault="00436A37" w:rsidP="00436A37">
            <w:pPr>
              <w:widowControl/>
              <w:numPr>
                <w:ilvl w:val="0"/>
                <w:numId w:val="32"/>
              </w:numPr>
              <w:wordWrap/>
              <w:autoSpaceDE/>
              <w:autoSpaceDN/>
              <w:spacing w:after="0" w:line="240" w:lineRule="auto"/>
              <w:textAlignment w:val="baseline"/>
              <w:rPr>
                <w:ins w:id="290" w:author="이 태학" w:date="2020-07-10T00:18:00Z"/>
                <w:rFonts w:ascii="맑은 고딕" w:eastAsia="맑은 고딕" w:hAnsi="맑은 고딕" w:cs="굴림"/>
                <w:color w:val="666666"/>
                <w:kern w:val="0"/>
                <w:szCs w:val="20"/>
              </w:rPr>
              <w:pPrChange w:id="291" w:author="이 태학" w:date="2020-07-10T00:20:00Z">
                <w:pPr>
                  <w:widowControl/>
                  <w:numPr>
                    <w:numId w:val="52"/>
                  </w:numPr>
                  <w:tabs>
                    <w:tab w:val="num" w:pos="360"/>
                  </w:tabs>
                  <w:wordWrap/>
                  <w:autoSpaceDE/>
                  <w:autoSpaceDN/>
                  <w:spacing w:after="0" w:line="240" w:lineRule="auto"/>
                  <w:textAlignment w:val="baseline"/>
                </w:pPr>
              </w:pPrChange>
            </w:pPr>
            <w:proofErr w:type="gramStart"/>
            <w:ins w:id="292" w:author="이 태학" w:date="2020-07-10T00:18:00Z">
              <w:r w:rsidRPr="00436A37">
                <w:rPr>
                  <w:rFonts w:ascii="맑은 고딕" w:eastAsia="맑은 고딕" w:hAnsi="맑은 고딕" w:cs="굴림" w:hint="eastAsia"/>
                  <w:color w:val="666666"/>
                  <w:kern w:val="0"/>
                  <w:szCs w:val="20"/>
                </w:rPr>
                <w:t>Back :</w:t>
              </w:r>
              <w:proofErr w:type="gramEnd"/>
              <w:r w:rsidRPr="00436A37">
                <w:rPr>
                  <w:rFonts w:ascii="맑은 고딕" w:eastAsia="맑은 고딕" w:hAnsi="맑은 고딕" w:cs="굴림" w:hint="eastAsia"/>
                  <w:color w:val="666666"/>
                  <w:kern w:val="0"/>
                  <w:szCs w:val="20"/>
                </w:rPr>
                <w:t>: 당근 모니터링 구현4</w:t>
              </w:r>
            </w:ins>
          </w:p>
          <w:p w14:paraId="0B2038B1" w14:textId="77777777" w:rsidR="00436A37" w:rsidRPr="00436A37" w:rsidRDefault="00436A37" w:rsidP="00436A37">
            <w:pPr>
              <w:widowControl/>
              <w:wordWrap/>
              <w:autoSpaceDE/>
              <w:autoSpaceDN/>
              <w:spacing w:after="0" w:line="240" w:lineRule="auto"/>
              <w:ind w:left="720"/>
              <w:rPr>
                <w:ins w:id="293" w:author="이 태학" w:date="2020-07-10T00:18:00Z"/>
                <w:rFonts w:ascii="굴림" w:eastAsia="굴림" w:hAnsi="굴림" w:cs="굴림" w:hint="eastAsia"/>
                <w:kern w:val="0"/>
                <w:sz w:val="24"/>
                <w:szCs w:val="24"/>
              </w:rPr>
            </w:pPr>
            <w:ins w:id="294" w:author="이 태학" w:date="2020-07-10T00:18:00Z">
              <w:r w:rsidRPr="00436A37">
                <w:rPr>
                  <w:rFonts w:ascii="맑은 고딕" w:eastAsia="맑은 고딕" w:hAnsi="맑은 고딕" w:cs="굴림" w:hint="eastAsia"/>
                  <w:color w:val="666666"/>
                  <w:kern w:val="0"/>
                  <w:szCs w:val="20"/>
                </w:rPr>
                <w:t>서버 내 데이터 처리함수 구현(기타 보완점 확인 및 구현, 정리)</w:t>
              </w:r>
            </w:ins>
          </w:p>
          <w:p w14:paraId="6E2B8E7A" w14:textId="77777777" w:rsidR="00436A37" w:rsidRPr="00436A37" w:rsidRDefault="00436A37" w:rsidP="00436A37">
            <w:pPr>
              <w:widowControl/>
              <w:wordWrap/>
              <w:autoSpaceDE/>
              <w:autoSpaceDN/>
              <w:spacing w:after="0" w:line="240" w:lineRule="auto"/>
              <w:jc w:val="left"/>
              <w:rPr>
                <w:ins w:id="295" w:author="이 태학" w:date="2020-07-10T00:18:00Z"/>
                <w:rFonts w:ascii="굴림" w:eastAsia="굴림" w:hAnsi="굴림" w:cs="굴림"/>
                <w:kern w:val="0"/>
                <w:sz w:val="24"/>
                <w:szCs w:val="24"/>
              </w:rPr>
            </w:pPr>
          </w:p>
          <w:p w14:paraId="1805D6A8" w14:textId="77777777" w:rsidR="00436A37" w:rsidRPr="00436A37" w:rsidRDefault="00436A37" w:rsidP="00436A37">
            <w:pPr>
              <w:widowControl/>
              <w:numPr>
                <w:ilvl w:val="0"/>
                <w:numId w:val="33"/>
              </w:numPr>
              <w:wordWrap/>
              <w:autoSpaceDE/>
              <w:autoSpaceDN/>
              <w:spacing w:after="0" w:line="240" w:lineRule="auto"/>
              <w:textAlignment w:val="baseline"/>
              <w:rPr>
                <w:ins w:id="296" w:author="이 태학" w:date="2020-07-10T00:18:00Z"/>
                <w:rFonts w:ascii="맑은 고딕" w:eastAsia="맑은 고딕" w:hAnsi="맑은 고딕" w:cs="굴림"/>
                <w:color w:val="666666"/>
                <w:kern w:val="0"/>
                <w:szCs w:val="20"/>
              </w:rPr>
              <w:pPrChange w:id="297" w:author="이 태학" w:date="2020-07-10T00:20:00Z">
                <w:pPr>
                  <w:widowControl/>
                  <w:numPr>
                    <w:numId w:val="53"/>
                  </w:numPr>
                  <w:tabs>
                    <w:tab w:val="num" w:pos="360"/>
                  </w:tabs>
                  <w:wordWrap/>
                  <w:autoSpaceDE/>
                  <w:autoSpaceDN/>
                  <w:spacing w:after="0" w:line="240" w:lineRule="auto"/>
                  <w:textAlignment w:val="baseline"/>
                </w:pPr>
              </w:pPrChange>
            </w:pPr>
            <w:proofErr w:type="gramStart"/>
            <w:ins w:id="298" w:author="이 태학" w:date="2020-07-10T00:18:00Z">
              <w:r w:rsidRPr="00436A37">
                <w:rPr>
                  <w:rFonts w:ascii="맑은 고딕" w:eastAsia="맑은 고딕" w:hAnsi="맑은 고딕" w:cs="굴림" w:hint="eastAsia"/>
                  <w:color w:val="666666"/>
                  <w:kern w:val="0"/>
                  <w:szCs w:val="20"/>
                </w:rPr>
                <w:t>AI :</w:t>
              </w:r>
              <w:proofErr w:type="gramEnd"/>
              <w:r w:rsidRPr="00436A37">
                <w:rPr>
                  <w:rFonts w:ascii="맑은 고딕" w:eastAsia="맑은 고딕" w:hAnsi="맑은 고딕" w:cs="굴림" w:hint="eastAsia"/>
                  <w:color w:val="666666"/>
                  <w:kern w:val="0"/>
                  <w:szCs w:val="20"/>
                </w:rPr>
                <w:t>: 당근 재배훈련2</w:t>
              </w:r>
            </w:ins>
          </w:p>
          <w:p w14:paraId="3308BA15" w14:textId="77777777" w:rsidR="00436A37" w:rsidRPr="00436A37" w:rsidRDefault="00436A37" w:rsidP="00436A37">
            <w:pPr>
              <w:widowControl/>
              <w:wordWrap/>
              <w:autoSpaceDE/>
              <w:autoSpaceDN/>
              <w:spacing w:after="0" w:line="240" w:lineRule="auto"/>
              <w:ind w:left="720"/>
              <w:rPr>
                <w:ins w:id="299" w:author="이 태학" w:date="2020-07-10T00:18:00Z"/>
                <w:rFonts w:ascii="굴림" w:eastAsia="굴림" w:hAnsi="굴림" w:cs="굴림" w:hint="eastAsia"/>
                <w:kern w:val="0"/>
                <w:sz w:val="24"/>
                <w:szCs w:val="24"/>
              </w:rPr>
            </w:pPr>
            <w:proofErr w:type="spellStart"/>
            <w:ins w:id="300" w:author="이 태학" w:date="2020-07-10T00:18:00Z">
              <w:r w:rsidRPr="00436A37">
                <w:rPr>
                  <w:rFonts w:ascii="맑은 고딕" w:eastAsia="맑은 고딕" w:hAnsi="맑은 고딕" w:cs="굴림" w:hint="eastAsia"/>
                  <w:color w:val="666666"/>
                  <w:kern w:val="0"/>
                  <w:szCs w:val="20"/>
                </w:rPr>
                <w:t>기정의된</w:t>
              </w:r>
              <w:proofErr w:type="spellEnd"/>
              <w:r w:rsidRPr="00436A37">
                <w:rPr>
                  <w:rFonts w:ascii="맑은 고딕" w:eastAsia="맑은 고딕" w:hAnsi="맑은 고딕" w:cs="굴림" w:hint="eastAsia"/>
                  <w:color w:val="666666"/>
                  <w:kern w:val="0"/>
                  <w:szCs w:val="20"/>
                </w:rPr>
                <w:t xml:space="preserve"> 환경내에서 강화학습 알고리즘을 통한 가상 재배훈련 진행</w:t>
              </w:r>
            </w:ins>
          </w:p>
          <w:p w14:paraId="70D7834E" w14:textId="77777777" w:rsidR="00436A37" w:rsidRPr="00436A37" w:rsidRDefault="00436A37" w:rsidP="00436A37">
            <w:pPr>
              <w:widowControl/>
              <w:wordWrap/>
              <w:autoSpaceDE/>
              <w:autoSpaceDN/>
              <w:spacing w:after="0" w:line="240" w:lineRule="auto"/>
              <w:jc w:val="left"/>
              <w:rPr>
                <w:ins w:id="301" w:author="이 태학" w:date="2020-07-10T00:18:00Z"/>
                <w:rFonts w:ascii="굴림" w:eastAsia="굴림" w:hAnsi="굴림" w:cs="굴림"/>
                <w:kern w:val="0"/>
                <w:sz w:val="24"/>
                <w:szCs w:val="24"/>
              </w:rPr>
            </w:pPr>
          </w:p>
          <w:p w14:paraId="16D532B6" w14:textId="77777777" w:rsidR="00436A37" w:rsidRPr="00436A37" w:rsidRDefault="00436A37" w:rsidP="00436A37">
            <w:pPr>
              <w:widowControl/>
              <w:numPr>
                <w:ilvl w:val="0"/>
                <w:numId w:val="34"/>
              </w:numPr>
              <w:wordWrap/>
              <w:autoSpaceDE/>
              <w:autoSpaceDN/>
              <w:spacing w:after="0" w:line="240" w:lineRule="auto"/>
              <w:textAlignment w:val="baseline"/>
              <w:rPr>
                <w:ins w:id="302" w:author="이 태학" w:date="2020-07-10T00:18:00Z"/>
                <w:rFonts w:ascii="맑은 고딕" w:eastAsia="맑은 고딕" w:hAnsi="맑은 고딕" w:cs="굴림"/>
                <w:color w:val="666666"/>
                <w:kern w:val="0"/>
                <w:szCs w:val="20"/>
              </w:rPr>
              <w:pPrChange w:id="303" w:author="이 태학" w:date="2020-07-10T00:20:00Z">
                <w:pPr>
                  <w:widowControl/>
                  <w:numPr>
                    <w:numId w:val="54"/>
                  </w:numPr>
                  <w:tabs>
                    <w:tab w:val="num" w:pos="360"/>
                  </w:tabs>
                  <w:wordWrap/>
                  <w:autoSpaceDE/>
                  <w:autoSpaceDN/>
                  <w:spacing w:after="0" w:line="240" w:lineRule="auto"/>
                  <w:textAlignment w:val="baseline"/>
                </w:pPr>
              </w:pPrChange>
            </w:pPr>
            <w:proofErr w:type="gramStart"/>
            <w:ins w:id="304" w:author="이 태학" w:date="2020-07-10T00:18:00Z">
              <w:r w:rsidRPr="00436A37">
                <w:rPr>
                  <w:rFonts w:ascii="맑은 고딕" w:eastAsia="맑은 고딕" w:hAnsi="맑은 고딕" w:cs="굴림" w:hint="eastAsia"/>
                  <w:color w:val="666666"/>
                  <w:kern w:val="0"/>
                  <w:szCs w:val="20"/>
                </w:rPr>
                <w:t>HW :</w:t>
              </w:r>
              <w:proofErr w:type="gramEnd"/>
              <w:r w:rsidRPr="00436A37">
                <w:rPr>
                  <w:rFonts w:ascii="맑은 고딕" w:eastAsia="맑은 고딕" w:hAnsi="맑은 고딕" w:cs="굴림" w:hint="eastAsia"/>
                  <w:color w:val="666666"/>
                  <w:kern w:val="0"/>
                  <w:szCs w:val="20"/>
                </w:rPr>
                <w:t xml:space="preserve">: </w:t>
              </w:r>
              <w:proofErr w:type="spellStart"/>
              <w:r w:rsidRPr="00436A37">
                <w:rPr>
                  <w:rFonts w:ascii="맑은 고딕" w:eastAsia="맑은 고딕" w:hAnsi="맑은 고딕" w:cs="굴림" w:hint="eastAsia"/>
                  <w:color w:val="666666"/>
                  <w:kern w:val="0"/>
                  <w:szCs w:val="20"/>
                </w:rPr>
                <w:t>아두이노</w:t>
              </w:r>
              <w:proofErr w:type="spellEnd"/>
              <w:r w:rsidRPr="00436A37">
                <w:rPr>
                  <w:rFonts w:ascii="맑은 고딕" w:eastAsia="맑은 고딕" w:hAnsi="맑은 고딕" w:cs="굴림" w:hint="eastAsia"/>
                  <w:color w:val="666666"/>
                  <w:kern w:val="0"/>
                  <w:szCs w:val="20"/>
                </w:rPr>
                <w:t xml:space="preserve"> </w:t>
              </w:r>
              <w:proofErr w:type="spellStart"/>
              <w:r w:rsidRPr="00436A37">
                <w:rPr>
                  <w:rFonts w:ascii="맑은 고딕" w:eastAsia="맑은 고딕" w:hAnsi="맑은 고딕" w:cs="굴림" w:hint="eastAsia"/>
                  <w:color w:val="666666"/>
                  <w:kern w:val="0"/>
                  <w:szCs w:val="20"/>
                </w:rPr>
                <w:t>동작수행모듈</w:t>
              </w:r>
              <w:proofErr w:type="spellEnd"/>
              <w:r w:rsidRPr="00436A37">
                <w:rPr>
                  <w:rFonts w:ascii="맑은 고딕" w:eastAsia="맑은 고딕" w:hAnsi="맑은 고딕" w:cs="굴림" w:hint="eastAsia"/>
                  <w:color w:val="666666"/>
                  <w:kern w:val="0"/>
                  <w:szCs w:val="20"/>
                </w:rPr>
                <w:t xml:space="preserve"> 구현1</w:t>
              </w:r>
            </w:ins>
          </w:p>
          <w:p w14:paraId="0C072ED6" w14:textId="19C1569B" w:rsidR="00436A37" w:rsidRDefault="00436A37" w:rsidP="00436A37">
            <w:pPr>
              <w:widowControl/>
              <w:wordWrap/>
              <w:autoSpaceDE/>
              <w:autoSpaceDN/>
              <w:spacing w:after="0" w:line="240" w:lineRule="auto"/>
              <w:ind w:left="720"/>
              <w:rPr>
                <w:ins w:id="305" w:author="이 태학" w:date="2020-07-10T00:23:00Z"/>
                <w:rFonts w:ascii="맑은 고딕" w:eastAsia="맑은 고딕" w:hAnsi="맑은 고딕" w:cs="굴림"/>
                <w:color w:val="666666"/>
                <w:kern w:val="0"/>
                <w:szCs w:val="20"/>
              </w:rPr>
            </w:pPr>
            <w:ins w:id="306" w:author="이 태학" w:date="2020-07-10T00:18:00Z">
              <w:r w:rsidRPr="00436A37">
                <w:rPr>
                  <w:rFonts w:ascii="맑은 고딕" w:eastAsia="맑은 고딕" w:hAnsi="맑은 고딕" w:cs="굴림" w:hint="eastAsia"/>
                  <w:color w:val="666666"/>
                  <w:kern w:val="0"/>
                  <w:szCs w:val="20"/>
                </w:rPr>
                <w:t xml:space="preserve">카메라 센서와 보드 연동 및 </w:t>
              </w:r>
              <w:proofErr w:type="spellStart"/>
              <w:r w:rsidRPr="00436A37">
                <w:rPr>
                  <w:rFonts w:ascii="맑은 고딕" w:eastAsia="맑은 고딕" w:hAnsi="맑은 고딕" w:cs="굴림" w:hint="eastAsia"/>
                  <w:color w:val="666666"/>
                  <w:kern w:val="0"/>
                  <w:szCs w:val="20"/>
                </w:rPr>
                <w:t>알람장치</w:t>
              </w:r>
              <w:proofErr w:type="spellEnd"/>
              <w:r w:rsidRPr="00436A37">
                <w:rPr>
                  <w:rFonts w:ascii="맑은 고딕" w:eastAsia="맑은 고딕" w:hAnsi="맑은 고딕" w:cs="굴림" w:hint="eastAsia"/>
                  <w:color w:val="666666"/>
                  <w:kern w:val="0"/>
                  <w:szCs w:val="20"/>
                </w:rPr>
                <w:t>(메시지, 경보) 구현</w:t>
              </w:r>
            </w:ins>
          </w:p>
          <w:p w14:paraId="29243E5E" w14:textId="3EC21562" w:rsidR="007D7C4E" w:rsidRPr="00436A37" w:rsidRDefault="007D7C4E" w:rsidP="00436A37">
            <w:pPr>
              <w:widowControl/>
              <w:wordWrap/>
              <w:autoSpaceDE/>
              <w:autoSpaceDN/>
              <w:spacing w:after="0" w:line="240" w:lineRule="auto"/>
              <w:ind w:left="720"/>
              <w:rPr>
                <w:ins w:id="307" w:author="이 태학" w:date="2020-07-10T00:18:00Z"/>
                <w:rFonts w:ascii="굴림" w:eastAsia="굴림" w:hAnsi="굴림" w:cs="굴림" w:hint="eastAsia"/>
                <w:kern w:val="0"/>
                <w:sz w:val="24"/>
                <w:szCs w:val="24"/>
              </w:rPr>
            </w:pPr>
            <w:proofErr w:type="spellStart"/>
            <w:ins w:id="308" w:author="이 태학" w:date="2020-07-10T00:23:00Z">
              <w:r>
                <w:rPr>
                  <w:rFonts w:ascii="맑은 고딕" w:eastAsia="맑은 고딕" w:hAnsi="맑은 고딕" w:hint="eastAsia"/>
                  <w:color w:val="666666"/>
                  <w:szCs w:val="20"/>
                </w:rPr>
                <w:t>openCV</w:t>
              </w:r>
              <w:proofErr w:type="spellEnd"/>
              <w:r>
                <w:rPr>
                  <w:rFonts w:ascii="맑은 고딕" w:eastAsia="맑은 고딕" w:hAnsi="맑은 고딕" w:hint="eastAsia"/>
                  <w:color w:val="666666"/>
                  <w:szCs w:val="20"/>
                </w:rPr>
                <w:t>를 이용한 이상상태 구별 모듈 구현</w:t>
              </w:r>
            </w:ins>
          </w:p>
          <w:p w14:paraId="0A9C7C7F" w14:textId="77777777" w:rsidR="00436A37" w:rsidRPr="00436A37" w:rsidRDefault="00436A37" w:rsidP="00436A37">
            <w:pPr>
              <w:widowControl/>
              <w:wordWrap/>
              <w:autoSpaceDE/>
              <w:autoSpaceDN/>
              <w:spacing w:after="0" w:line="240" w:lineRule="auto"/>
              <w:ind w:left="720"/>
              <w:rPr>
                <w:ins w:id="309" w:author="이 태학" w:date="2020-07-10T00:18:00Z"/>
                <w:rFonts w:ascii="굴림" w:eastAsia="굴림" w:hAnsi="굴림" w:cs="굴림"/>
                <w:kern w:val="0"/>
                <w:sz w:val="24"/>
                <w:szCs w:val="24"/>
              </w:rPr>
            </w:pPr>
            <w:ins w:id="310" w:author="이 태학" w:date="2020-07-10T00:18:00Z">
              <w:r w:rsidRPr="00436A37">
                <w:rPr>
                  <w:rFonts w:ascii="맑은 고딕" w:eastAsia="맑은 고딕" w:hAnsi="맑은 고딕" w:cs="굴림" w:hint="eastAsia"/>
                  <w:color w:val="666666"/>
                  <w:kern w:val="0"/>
                  <w:szCs w:val="20"/>
                </w:rPr>
                <w:t>온도 센서와 보드 연동 및 냉난방 장치 구현</w:t>
              </w:r>
            </w:ins>
          </w:p>
          <w:p w14:paraId="3060C2D1" w14:textId="77777777" w:rsidR="00436A37" w:rsidRPr="00436A37" w:rsidRDefault="00436A37" w:rsidP="00436A37">
            <w:pPr>
              <w:widowControl/>
              <w:wordWrap/>
              <w:autoSpaceDE/>
              <w:autoSpaceDN/>
              <w:spacing w:after="0" w:line="240" w:lineRule="auto"/>
              <w:jc w:val="left"/>
              <w:rPr>
                <w:ins w:id="311" w:author="이 태학" w:date="2020-07-10T00:18:00Z"/>
                <w:rFonts w:ascii="굴림" w:eastAsia="굴림" w:hAnsi="굴림" w:cs="굴림"/>
                <w:kern w:val="0"/>
                <w:sz w:val="24"/>
                <w:szCs w:val="24"/>
              </w:rPr>
            </w:pPr>
          </w:p>
          <w:p w14:paraId="0B1EABFD" w14:textId="77777777" w:rsidR="00436A37" w:rsidRPr="00436A37" w:rsidRDefault="00436A37" w:rsidP="00436A37">
            <w:pPr>
              <w:widowControl/>
              <w:wordWrap/>
              <w:autoSpaceDE/>
              <w:autoSpaceDN/>
              <w:spacing w:after="0" w:line="240" w:lineRule="auto"/>
              <w:rPr>
                <w:ins w:id="312" w:author="이 태학" w:date="2020-07-10T00:18:00Z"/>
                <w:rFonts w:ascii="굴림" w:eastAsia="굴림" w:hAnsi="굴림" w:cs="굴림"/>
                <w:kern w:val="0"/>
                <w:sz w:val="24"/>
                <w:szCs w:val="24"/>
              </w:rPr>
            </w:pPr>
            <w:ins w:id="313" w:author="이 태학" w:date="2020-07-10T00:18:00Z">
              <w:r w:rsidRPr="00436A37">
                <w:rPr>
                  <w:rFonts w:ascii="맑은 고딕" w:eastAsia="맑은 고딕" w:hAnsi="맑은 고딕" w:cs="굴림" w:hint="eastAsia"/>
                  <w:color w:val="666666"/>
                  <w:kern w:val="0"/>
                  <w:szCs w:val="20"/>
                </w:rPr>
                <w:t>5주차「8.7~8.13</w:t>
              </w:r>
              <w:proofErr w:type="gramStart"/>
              <w:r w:rsidRPr="00436A37">
                <w:rPr>
                  <w:rFonts w:ascii="맑은 고딕" w:eastAsia="맑은 고딕" w:hAnsi="맑은 고딕" w:cs="굴림" w:hint="eastAsia"/>
                  <w:color w:val="666666"/>
                  <w:kern w:val="0"/>
                  <w:szCs w:val="20"/>
                </w:rPr>
                <w:t>」 :</w:t>
              </w:r>
              <w:proofErr w:type="gramEnd"/>
              <w:r w:rsidRPr="00436A37">
                <w:rPr>
                  <w:rFonts w:ascii="맑은 고딕" w:eastAsia="맑은 고딕" w:hAnsi="맑은 고딕" w:cs="굴림" w:hint="eastAsia"/>
                  <w:color w:val="666666"/>
                  <w:kern w:val="0"/>
                  <w:szCs w:val="20"/>
                </w:rPr>
                <w:t> </w:t>
              </w:r>
            </w:ins>
          </w:p>
          <w:p w14:paraId="32B8B724" w14:textId="77777777" w:rsidR="00436A37" w:rsidRPr="00436A37" w:rsidRDefault="00436A37" w:rsidP="00436A37">
            <w:pPr>
              <w:widowControl/>
              <w:numPr>
                <w:ilvl w:val="0"/>
                <w:numId w:val="35"/>
              </w:numPr>
              <w:wordWrap/>
              <w:autoSpaceDE/>
              <w:autoSpaceDN/>
              <w:spacing w:after="0" w:line="240" w:lineRule="auto"/>
              <w:textAlignment w:val="baseline"/>
              <w:rPr>
                <w:ins w:id="314" w:author="이 태학" w:date="2020-07-10T00:18:00Z"/>
                <w:rFonts w:ascii="맑은 고딕" w:eastAsia="맑은 고딕" w:hAnsi="맑은 고딕" w:cs="굴림"/>
                <w:color w:val="666666"/>
                <w:kern w:val="0"/>
                <w:szCs w:val="20"/>
              </w:rPr>
              <w:pPrChange w:id="315" w:author="이 태학" w:date="2020-07-10T00:20:00Z">
                <w:pPr>
                  <w:widowControl/>
                  <w:numPr>
                    <w:numId w:val="55"/>
                  </w:numPr>
                  <w:tabs>
                    <w:tab w:val="num" w:pos="360"/>
                  </w:tabs>
                  <w:wordWrap/>
                  <w:autoSpaceDE/>
                  <w:autoSpaceDN/>
                  <w:spacing w:after="0" w:line="240" w:lineRule="auto"/>
                  <w:textAlignment w:val="baseline"/>
                </w:pPr>
              </w:pPrChange>
            </w:pPr>
            <w:proofErr w:type="gramStart"/>
            <w:ins w:id="316" w:author="이 태학" w:date="2020-07-10T00:18:00Z">
              <w:r w:rsidRPr="00436A37">
                <w:rPr>
                  <w:rFonts w:ascii="맑은 고딕" w:eastAsia="맑은 고딕" w:hAnsi="맑은 고딕" w:cs="굴림" w:hint="eastAsia"/>
                  <w:color w:val="666666"/>
                  <w:kern w:val="0"/>
                  <w:szCs w:val="20"/>
                </w:rPr>
                <w:t>ENV :</w:t>
              </w:r>
              <w:proofErr w:type="gramEnd"/>
              <w:r w:rsidRPr="00436A37">
                <w:rPr>
                  <w:rFonts w:ascii="맑은 고딕" w:eastAsia="맑은 고딕" w:hAnsi="맑은 고딕" w:cs="굴림" w:hint="eastAsia"/>
                  <w:color w:val="666666"/>
                  <w:kern w:val="0"/>
                  <w:szCs w:val="20"/>
                </w:rPr>
                <w:t>: 실제 당근재배 환경 구축</w:t>
              </w:r>
            </w:ins>
          </w:p>
          <w:p w14:paraId="7356BCB0" w14:textId="77777777" w:rsidR="00436A37" w:rsidRPr="00436A37" w:rsidRDefault="00436A37" w:rsidP="00436A37">
            <w:pPr>
              <w:widowControl/>
              <w:wordWrap/>
              <w:autoSpaceDE/>
              <w:autoSpaceDN/>
              <w:spacing w:after="0" w:line="240" w:lineRule="auto"/>
              <w:jc w:val="left"/>
              <w:rPr>
                <w:ins w:id="317" w:author="이 태학" w:date="2020-07-10T00:18:00Z"/>
                <w:rFonts w:ascii="굴림" w:eastAsia="굴림" w:hAnsi="굴림" w:cs="굴림" w:hint="eastAsia"/>
                <w:kern w:val="0"/>
                <w:sz w:val="24"/>
                <w:szCs w:val="24"/>
              </w:rPr>
            </w:pPr>
          </w:p>
          <w:p w14:paraId="61919942" w14:textId="77777777" w:rsidR="00436A37" w:rsidRPr="00436A37" w:rsidRDefault="00436A37" w:rsidP="00436A37">
            <w:pPr>
              <w:widowControl/>
              <w:numPr>
                <w:ilvl w:val="0"/>
                <w:numId w:val="36"/>
              </w:numPr>
              <w:wordWrap/>
              <w:autoSpaceDE/>
              <w:autoSpaceDN/>
              <w:spacing w:after="0" w:line="240" w:lineRule="auto"/>
              <w:textAlignment w:val="baseline"/>
              <w:rPr>
                <w:ins w:id="318" w:author="이 태학" w:date="2020-07-10T00:18:00Z"/>
                <w:rFonts w:ascii="맑은 고딕" w:eastAsia="맑은 고딕" w:hAnsi="맑은 고딕" w:cs="굴림"/>
                <w:color w:val="666666"/>
                <w:kern w:val="0"/>
                <w:szCs w:val="20"/>
              </w:rPr>
              <w:pPrChange w:id="319" w:author="이 태학" w:date="2020-07-10T00:20:00Z">
                <w:pPr>
                  <w:widowControl/>
                  <w:numPr>
                    <w:numId w:val="56"/>
                  </w:numPr>
                  <w:tabs>
                    <w:tab w:val="num" w:pos="360"/>
                  </w:tabs>
                  <w:wordWrap/>
                  <w:autoSpaceDE/>
                  <w:autoSpaceDN/>
                  <w:spacing w:after="0" w:line="240" w:lineRule="auto"/>
                  <w:textAlignment w:val="baseline"/>
                </w:pPr>
              </w:pPrChange>
            </w:pPr>
            <w:proofErr w:type="gramStart"/>
            <w:ins w:id="320" w:author="이 태학" w:date="2020-07-10T00:18:00Z">
              <w:r w:rsidRPr="00436A37">
                <w:rPr>
                  <w:rFonts w:ascii="맑은 고딕" w:eastAsia="맑은 고딕" w:hAnsi="맑은 고딕" w:cs="굴림" w:hint="eastAsia"/>
                  <w:color w:val="666666"/>
                  <w:kern w:val="0"/>
                  <w:szCs w:val="20"/>
                </w:rPr>
                <w:t>HW :</w:t>
              </w:r>
              <w:proofErr w:type="gramEnd"/>
              <w:r w:rsidRPr="00436A37">
                <w:rPr>
                  <w:rFonts w:ascii="맑은 고딕" w:eastAsia="맑은 고딕" w:hAnsi="맑은 고딕" w:cs="굴림" w:hint="eastAsia"/>
                  <w:color w:val="666666"/>
                  <w:kern w:val="0"/>
                  <w:szCs w:val="20"/>
                </w:rPr>
                <w:t xml:space="preserve">: </w:t>
              </w:r>
              <w:proofErr w:type="spellStart"/>
              <w:r w:rsidRPr="00436A37">
                <w:rPr>
                  <w:rFonts w:ascii="맑은 고딕" w:eastAsia="맑은 고딕" w:hAnsi="맑은 고딕" w:cs="굴림" w:hint="eastAsia"/>
                  <w:color w:val="666666"/>
                  <w:kern w:val="0"/>
                  <w:szCs w:val="20"/>
                </w:rPr>
                <w:t>아두이노</w:t>
              </w:r>
              <w:proofErr w:type="spellEnd"/>
              <w:r w:rsidRPr="00436A37">
                <w:rPr>
                  <w:rFonts w:ascii="맑은 고딕" w:eastAsia="맑은 고딕" w:hAnsi="맑은 고딕" w:cs="굴림" w:hint="eastAsia"/>
                  <w:color w:val="666666"/>
                  <w:kern w:val="0"/>
                  <w:szCs w:val="20"/>
                </w:rPr>
                <w:t xml:space="preserve"> </w:t>
              </w:r>
              <w:proofErr w:type="spellStart"/>
              <w:r w:rsidRPr="00436A37">
                <w:rPr>
                  <w:rFonts w:ascii="맑은 고딕" w:eastAsia="맑은 고딕" w:hAnsi="맑은 고딕" w:cs="굴림" w:hint="eastAsia"/>
                  <w:color w:val="666666"/>
                  <w:kern w:val="0"/>
                  <w:szCs w:val="20"/>
                </w:rPr>
                <w:t>동작수행모듈</w:t>
              </w:r>
              <w:proofErr w:type="spellEnd"/>
              <w:r w:rsidRPr="00436A37">
                <w:rPr>
                  <w:rFonts w:ascii="맑은 고딕" w:eastAsia="맑은 고딕" w:hAnsi="맑은 고딕" w:cs="굴림" w:hint="eastAsia"/>
                  <w:color w:val="666666"/>
                  <w:kern w:val="0"/>
                  <w:szCs w:val="20"/>
                </w:rPr>
                <w:t xml:space="preserve"> 구현2</w:t>
              </w:r>
            </w:ins>
          </w:p>
          <w:p w14:paraId="29B1536B" w14:textId="77777777" w:rsidR="00436A37" w:rsidRPr="00436A37" w:rsidRDefault="00436A37" w:rsidP="00436A37">
            <w:pPr>
              <w:widowControl/>
              <w:wordWrap/>
              <w:autoSpaceDE/>
              <w:autoSpaceDN/>
              <w:spacing w:after="0" w:line="240" w:lineRule="auto"/>
              <w:ind w:left="720"/>
              <w:rPr>
                <w:ins w:id="321" w:author="이 태학" w:date="2020-07-10T00:18:00Z"/>
                <w:rFonts w:ascii="굴림" w:eastAsia="굴림" w:hAnsi="굴림" w:cs="굴림" w:hint="eastAsia"/>
                <w:kern w:val="0"/>
                <w:sz w:val="24"/>
                <w:szCs w:val="24"/>
              </w:rPr>
            </w:pPr>
            <w:ins w:id="322" w:author="이 태학" w:date="2020-07-10T00:18:00Z">
              <w:r w:rsidRPr="00436A37">
                <w:rPr>
                  <w:rFonts w:ascii="맑은 고딕" w:eastAsia="맑은 고딕" w:hAnsi="맑은 고딕" w:cs="굴림" w:hint="eastAsia"/>
                  <w:color w:val="666666"/>
                  <w:kern w:val="0"/>
                  <w:szCs w:val="20"/>
                </w:rPr>
                <w:t>산성도 센서와 보드 연동 및 화학성분(탄산칼슘, 유황) 투입장치 구현</w:t>
              </w:r>
            </w:ins>
          </w:p>
          <w:p w14:paraId="12D9EC91" w14:textId="77777777" w:rsidR="00436A37" w:rsidRPr="00436A37" w:rsidRDefault="00436A37" w:rsidP="00436A37">
            <w:pPr>
              <w:widowControl/>
              <w:wordWrap/>
              <w:autoSpaceDE/>
              <w:autoSpaceDN/>
              <w:spacing w:after="0" w:line="240" w:lineRule="auto"/>
              <w:ind w:left="720"/>
              <w:rPr>
                <w:ins w:id="323" w:author="이 태학" w:date="2020-07-10T00:18:00Z"/>
                <w:rFonts w:ascii="굴림" w:eastAsia="굴림" w:hAnsi="굴림" w:cs="굴림"/>
                <w:kern w:val="0"/>
                <w:sz w:val="24"/>
                <w:szCs w:val="24"/>
              </w:rPr>
            </w:pPr>
            <w:ins w:id="324" w:author="이 태학" w:date="2020-07-10T00:18:00Z">
              <w:r w:rsidRPr="00436A37">
                <w:rPr>
                  <w:rFonts w:ascii="맑은 고딕" w:eastAsia="맑은 고딕" w:hAnsi="맑은 고딕" w:cs="굴림" w:hint="eastAsia"/>
                  <w:color w:val="666666"/>
                  <w:kern w:val="0"/>
                  <w:szCs w:val="20"/>
                </w:rPr>
                <w:t>토양수분 센서와 보드 연동 및 수분 공급장치 구현</w:t>
              </w:r>
            </w:ins>
          </w:p>
          <w:p w14:paraId="4D552F19" w14:textId="77777777" w:rsidR="00436A37" w:rsidRPr="00436A37" w:rsidRDefault="00436A37" w:rsidP="00436A37">
            <w:pPr>
              <w:widowControl/>
              <w:wordWrap/>
              <w:autoSpaceDE/>
              <w:autoSpaceDN/>
              <w:spacing w:after="0" w:line="240" w:lineRule="auto"/>
              <w:jc w:val="left"/>
              <w:rPr>
                <w:ins w:id="325" w:author="이 태학" w:date="2020-07-10T00:18:00Z"/>
                <w:rFonts w:ascii="굴림" w:eastAsia="굴림" w:hAnsi="굴림" w:cs="굴림"/>
                <w:kern w:val="0"/>
                <w:sz w:val="24"/>
                <w:szCs w:val="24"/>
              </w:rPr>
            </w:pPr>
          </w:p>
          <w:p w14:paraId="57FCA34E" w14:textId="77777777" w:rsidR="00436A37" w:rsidRPr="00436A37" w:rsidRDefault="00436A37" w:rsidP="00436A37">
            <w:pPr>
              <w:widowControl/>
              <w:wordWrap/>
              <w:autoSpaceDE/>
              <w:autoSpaceDN/>
              <w:spacing w:after="0" w:line="240" w:lineRule="auto"/>
              <w:rPr>
                <w:ins w:id="326" w:author="이 태학" w:date="2020-07-10T00:18:00Z"/>
                <w:rFonts w:ascii="굴림" w:eastAsia="굴림" w:hAnsi="굴림" w:cs="굴림"/>
                <w:kern w:val="0"/>
                <w:sz w:val="24"/>
                <w:szCs w:val="24"/>
              </w:rPr>
            </w:pPr>
            <w:ins w:id="327" w:author="이 태학" w:date="2020-07-10T00:18:00Z">
              <w:r w:rsidRPr="00436A37">
                <w:rPr>
                  <w:rFonts w:ascii="맑은 고딕" w:eastAsia="맑은 고딕" w:hAnsi="맑은 고딕" w:cs="굴림" w:hint="eastAsia"/>
                  <w:color w:val="666666"/>
                  <w:kern w:val="0"/>
                  <w:szCs w:val="20"/>
                </w:rPr>
                <w:t>6주차「8.14~8.23</w:t>
              </w:r>
              <w:proofErr w:type="gramStart"/>
              <w:r w:rsidRPr="00436A37">
                <w:rPr>
                  <w:rFonts w:ascii="맑은 고딕" w:eastAsia="맑은 고딕" w:hAnsi="맑은 고딕" w:cs="굴림" w:hint="eastAsia"/>
                  <w:color w:val="666666"/>
                  <w:kern w:val="0"/>
                  <w:szCs w:val="20"/>
                </w:rPr>
                <w:t>」 :</w:t>
              </w:r>
              <w:proofErr w:type="gramEnd"/>
              <w:r w:rsidRPr="00436A37">
                <w:rPr>
                  <w:rFonts w:ascii="맑은 고딕" w:eastAsia="맑은 고딕" w:hAnsi="맑은 고딕" w:cs="굴림" w:hint="eastAsia"/>
                  <w:color w:val="666666"/>
                  <w:kern w:val="0"/>
                  <w:szCs w:val="20"/>
                </w:rPr>
                <w:t> </w:t>
              </w:r>
            </w:ins>
          </w:p>
          <w:p w14:paraId="1211BD48" w14:textId="77777777" w:rsidR="00436A37" w:rsidRPr="00436A37" w:rsidRDefault="00436A37" w:rsidP="00436A37">
            <w:pPr>
              <w:widowControl/>
              <w:numPr>
                <w:ilvl w:val="0"/>
                <w:numId w:val="37"/>
              </w:numPr>
              <w:wordWrap/>
              <w:autoSpaceDE/>
              <w:autoSpaceDN/>
              <w:spacing w:after="0" w:line="240" w:lineRule="auto"/>
              <w:textAlignment w:val="baseline"/>
              <w:rPr>
                <w:ins w:id="328" w:author="이 태학" w:date="2020-07-10T00:18:00Z"/>
                <w:rFonts w:ascii="맑은 고딕" w:eastAsia="맑은 고딕" w:hAnsi="맑은 고딕" w:cs="굴림"/>
                <w:color w:val="666666"/>
                <w:kern w:val="0"/>
                <w:szCs w:val="20"/>
              </w:rPr>
              <w:pPrChange w:id="329" w:author="이 태학" w:date="2020-07-10T00:20:00Z">
                <w:pPr>
                  <w:widowControl/>
                  <w:numPr>
                    <w:numId w:val="57"/>
                  </w:numPr>
                  <w:tabs>
                    <w:tab w:val="num" w:pos="360"/>
                  </w:tabs>
                  <w:wordWrap/>
                  <w:autoSpaceDE/>
                  <w:autoSpaceDN/>
                  <w:spacing w:after="0" w:line="240" w:lineRule="auto"/>
                  <w:textAlignment w:val="baseline"/>
                </w:pPr>
              </w:pPrChange>
            </w:pPr>
            <w:proofErr w:type="gramStart"/>
            <w:ins w:id="330" w:author="이 태학" w:date="2020-07-10T00:18:00Z">
              <w:r w:rsidRPr="00436A37">
                <w:rPr>
                  <w:rFonts w:ascii="맑은 고딕" w:eastAsia="맑은 고딕" w:hAnsi="맑은 고딕" w:cs="굴림" w:hint="eastAsia"/>
                  <w:color w:val="666666"/>
                  <w:kern w:val="0"/>
                  <w:szCs w:val="20"/>
                </w:rPr>
                <w:t>ENV :</w:t>
              </w:r>
              <w:proofErr w:type="gramEnd"/>
              <w:r w:rsidRPr="00436A37">
                <w:rPr>
                  <w:rFonts w:ascii="맑은 고딕" w:eastAsia="맑은 고딕" w:hAnsi="맑은 고딕" w:cs="굴림" w:hint="eastAsia"/>
                  <w:color w:val="666666"/>
                  <w:kern w:val="0"/>
                  <w:szCs w:val="20"/>
                </w:rPr>
                <w:t>: 실제 당근재배 환경 구축</w:t>
              </w:r>
            </w:ins>
          </w:p>
          <w:p w14:paraId="4D9733BE" w14:textId="77777777" w:rsidR="00436A37" w:rsidRPr="00436A37" w:rsidRDefault="00436A37" w:rsidP="00436A37">
            <w:pPr>
              <w:widowControl/>
              <w:wordWrap/>
              <w:autoSpaceDE/>
              <w:autoSpaceDN/>
              <w:spacing w:after="0" w:line="240" w:lineRule="auto"/>
              <w:jc w:val="left"/>
              <w:rPr>
                <w:ins w:id="331" w:author="이 태학" w:date="2020-07-10T00:18:00Z"/>
                <w:rFonts w:ascii="굴림" w:eastAsia="굴림" w:hAnsi="굴림" w:cs="굴림" w:hint="eastAsia"/>
                <w:kern w:val="0"/>
                <w:sz w:val="24"/>
                <w:szCs w:val="24"/>
              </w:rPr>
            </w:pPr>
          </w:p>
          <w:p w14:paraId="3CA8EFE4" w14:textId="77777777" w:rsidR="00436A37" w:rsidRPr="00436A37" w:rsidRDefault="00436A37" w:rsidP="00436A37">
            <w:pPr>
              <w:widowControl/>
              <w:numPr>
                <w:ilvl w:val="0"/>
                <w:numId w:val="38"/>
              </w:numPr>
              <w:wordWrap/>
              <w:autoSpaceDE/>
              <w:autoSpaceDN/>
              <w:spacing w:after="0" w:line="240" w:lineRule="auto"/>
              <w:textAlignment w:val="baseline"/>
              <w:rPr>
                <w:ins w:id="332" w:author="이 태학" w:date="2020-07-10T00:18:00Z"/>
                <w:rFonts w:ascii="맑은 고딕" w:eastAsia="맑은 고딕" w:hAnsi="맑은 고딕" w:cs="굴림"/>
                <w:color w:val="666666"/>
                <w:kern w:val="0"/>
                <w:szCs w:val="20"/>
              </w:rPr>
              <w:pPrChange w:id="333" w:author="이 태학" w:date="2020-07-10T00:20:00Z">
                <w:pPr>
                  <w:widowControl/>
                  <w:numPr>
                    <w:numId w:val="58"/>
                  </w:numPr>
                  <w:tabs>
                    <w:tab w:val="num" w:pos="360"/>
                  </w:tabs>
                  <w:wordWrap/>
                  <w:autoSpaceDE/>
                  <w:autoSpaceDN/>
                  <w:spacing w:after="0" w:line="240" w:lineRule="auto"/>
                  <w:textAlignment w:val="baseline"/>
                </w:pPr>
              </w:pPrChange>
            </w:pPr>
            <w:proofErr w:type="gramStart"/>
            <w:ins w:id="334" w:author="이 태학" w:date="2020-07-10T00:18:00Z">
              <w:r w:rsidRPr="00436A37">
                <w:rPr>
                  <w:rFonts w:ascii="맑은 고딕" w:eastAsia="맑은 고딕" w:hAnsi="맑은 고딕" w:cs="굴림" w:hint="eastAsia"/>
                  <w:color w:val="666666"/>
                  <w:kern w:val="0"/>
                  <w:szCs w:val="20"/>
                </w:rPr>
                <w:t>HW :</w:t>
              </w:r>
              <w:proofErr w:type="gramEnd"/>
              <w:r w:rsidRPr="00436A37">
                <w:rPr>
                  <w:rFonts w:ascii="맑은 고딕" w:eastAsia="맑은 고딕" w:hAnsi="맑은 고딕" w:cs="굴림" w:hint="eastAsia"/>
                  <w:color w:val="666666"/>
                  <w:kern w:val="0"/>
                  <w:szCs w:val="20"/>
                </w:rPr>
                <w:t xml:space="preserve">: </w:t>
              </w:r>
              <w:proofErr w:type="spellStart"/>
              <w:r w:rsidRPr="00436A37">
                <w:rPr>
                  <w:rFonts w:ascii="맑은 고딕" w:eastAsia="맑은 고딕" w:hAnsi="맑은 고딕" w:cs="굴림" w:hint="eastAsia"/>
                  <w:color w:val="666666"/>
                  <w:kern w:val="0"/>
                  <w:szCs w:val="20"/>
                </w:rPr>
                <w:t>아두이노</w:t>
              </w:r>
              <w:proofErr w:type="spellEnd"/>
              <w:r w:rsidRPr="00436A37">
                <w:rPr>
                  <w:rFonts w:ascii="맑은 고딕" w:eastAsia="맑은 고딕" w:hAnsi="맑은 고딕" w:cs="굴림" w:hint="eastAsia"/>
                  <w:color w:val="666666"/>
                  <w:kern w:val="0"/>
                  <w:szCs w:val="20"/>
                </w:rPr>
                <w:t xml:space="preserve"> </w:t>
              </w:r>
              <w:proofErr w:type="spellStart"/>
              <w:r w:rsidRPr="00436A37">
                <w:rPr>
                  <w:rFonts w:ascii="맑은 고딕" w:eastAsia="맑은 고딕" w:hAnsi="맑은 고딕" w:cs="굴림" w:hint="eastAsia"/>
                  <w:color w:val="666666"/>
                  <w:kern w:val="0"/>
                  <w:szCs w:val="20"/>
                </w:rPr>
                <w:t>동작수행모듈</w:t>
              </w:r>
              <w:proofErr w:type="spellEnd"/>
              <w:r w:rsidRPr="00436A37">
                <w:rPr>
                  <w:rFonts w:ascii="맑은 고딕" w:eastAsia="맑은 고딕" w:hAnsi="맑은 고딕" w:cs="굴림" w:hint="eastAsia"/>
                  <w:color w:val="666666"/>
                  <w:kern w:val="0"/>
                  <w:szCs w:val="20"/>
                </w:rPr>
                <w:t xml:space="preserve"> 구현3</w:t>
              </w:r>
            </w:ins>
          </w:p>
          <w:p w14:paraId="3807DEF0" w14:textId="77777777" w:rsidR="00436A37" w:rsidRPr="00436A37" w:rsidRDefault="00436A37" w:rsidP="00436A37">
            <w:pPr>
              <w:widowControl/>
              <w:wordWrap/>
              <w:autoSpaceDE/>
              <w:autoSpaceDN/>
              <w:spacing w:after="0" w:line="240" w:lineRule="auto"/>
              <w:ind w:left="720"/>
              <w:rPr>
                <w:ins w:id="335" w:author="이 태학" w:date="2020-07-10T00:18:00Z"/>
                <w:rFonts w:ascii="굴림" w:eastAsia="굴림" w:hAnsi="굴림" w:cs="굴림" w:hint="eastAsia"/>
                <w:kern w:val="0"/>
                <w:sz w:val="24"/>
                <w:szCs w:val="24"/>
              </w:rPr>
            </w:pPr>
            <w:ins w:id="336" w:author="이 태학" w:date="2020-07-10T00:18:00Z">
              <w:r w:rsidRPr="00436A37">
                <w:rPr>
                  <w:rFonts w:ascii="맑은 고딕" w:eastAsia="맑은 고딕" w:hAnsi="맑은 고딕" w:cs="굴림" w:hint="eastAsia"/>
                  <w:color w:val="666666"/>
                  <w:kern w:val="0"/>
                  <w:szCs w:val="20"/>
                </w:rPr>
                <w:t xml:space="preserve">기타 </w:t>
              </w:r>
              <w:proofErr w:type="spellStart"/>
              <w:r w:rsidRPr="00436A37">
                <w:rPr>
                  <w:rFonts w:ascii="맑은 고딕" w:eastAsia="맑은 고딕" w:hAnsi="맑은 고딕" w:cs="굴림" w:hint="eastAsia"/>
                  <w:color w:val="666666"/>
                  <w:kern w:val="0"/>
                  <w:szCs w:val="20"/>
                </w:rPr>
                <w:t>아두이노</w:t>
              </w:r>
              <w:proofErr w:type="spellEnd"/>
              <w:r w:rsidRPr="00436A37">
                <w:rPr>
                  <w:rFonts w:ascii="맑은 고딕" w:eastAsia="맑은 고딕" w:hAnsi="맑은 고딕" w:cs="굴림" w:hint="eastAsia"/>
                  <w:color w:val="666666"/>
                  <w:kern w:val="0"/>
                  <w:szCs w:val="20"/>
                </w:rPr>
                <w:t xml:space="preserve"> 모듈 구현</w:t>
              </w:r>
            </w:ins>
          </w:p>
          <w:p w14:paraId="21006040" w14:textId="77777777" w:rsidR="00436A37" w:rsidRPr="00436A37" w:rsidRDefault="00436A37" w:rsidP="00436A37">
            <w:pPr>
              <w:widowControl/>
              <w:wordWrap/>
              <w:autoSpaceDE/>
              <w:autoSpaceDN/>
              <w:spacing w:after="0" w:line="240" w:lineRule="auto"/>
              <w:jc w:val="left"/>
              <w:rPr>
                <w:ins w:id="337" w:author="이 태학" w:date="2020-07-10T00:18:00Z"/>
                <w:rFonts w:ascii="굴림" w:eastAsia="굴림" w:hAnsi="굴림" w:cs="굴림"/>
                <w:kern w:val="0"/>
                <w:sz w:val="24"/>
                <w:szCs w:val="24"/>
              </w:rPr>
            </w:pPr>
          </w:p>
          <w:p w14:paraId="26794088" w14:textId="77777777" w:rsidR="00436A37" w:rsidRPr="00436A37" w:rsidRDefault="00436A37" w:rsidP="00436A37">
            <w:pPr>
              <w:widowControl/>
              <w:numPr>
                <w:ilvl w:val="0"/>
                <w:numId w:val="39"/>
              </w:numPr>
              <w:wordWrap/>
              <w:autoSpaceDE/>
              <w:autoSpaceDN/>
              <w:spacing w:after="0" w:line="240" w:lineRule="auto"/>
              <w:textAlignment w:val="baseline"/>
              <w:rPr>
                <w:ins w:id="338" w:author="이 태학" w:date="2020-07-10T00:18:00Z"/>
                <w:rFonts w:ascii="맑은 고딕" w:eastAsia="맑은 고딕" w:hAnsi="맑은 고딕" w:cs="굴림"/>
                <w:color w:val="666666"/>
                <w:kern w:val="0"/>
                <w:szCs w:val="20"/>
              </w:rPr>
              <w:pPrChange w:id="339" w:author="이 태학" w:date="2020-07-10T00:20:00Z">
                <w:pPr>
                  <w:widowControl/>
                  <w:numPr>
                    <w:numId w:val="59"/>
                  </w:numPr>
                  <w:tabs>
                    <w:tab w:val="num" w:pos="360"/>
                  </w:tabs>
                  <w:wordWrap/>
                  <w:autoSpaceDE/>
                  <w:autoSpaceDN/>
                  <w:spacing w:after="0" w:line="240" w:lineRule="auto"/>
                  <w:textAlignment w:val="baseline"/>
                </w:pPr>
              </w:pPrChange>
            </w:pPr>
            <w:proofErr w:type="gramStart"/>
            <w:ins w:id="340" w:author="이 태학" w:date="2020-07-10T00:18:00Z">
              <w:r w:rsidRPr="00436A37">
                <w:rPr>
                  <w:rFonts w:ascii="맑은 고딕" w:eastAsia="맑은 고딕" w:hAnsi="맑은 고딕" w:cs="굴림" w:hint="eastAsia"/>
                  <w:color w:val="666666"/>
                  <w:kern w:val="0"/>
                  <w:szCs w:val="20"/>
                </w:rPr>
                <w:t>ALL :</w:t>
              </w:r>
              <w:proofErr w:type="gramEnd"/>
              <w:r w:rsidRPr="00436A37">
                <w:rPr>
                  <w:rFonts w:ascii="맑은 고딕" w:eastAsia="맑은 고딕" w:hAnsi="맑은 고딕" w:cs="굴림" w:hint="eastAsia"/>
                  <w:color w:val="666666"/>
                  <w:kern w:val="0"/>
                  <w:szCs w:val="20"/>
                </w:rPr>
                <w:t>: 전체 모듈 통합 및 보완</w:t>
              </w:r>
            </w:ins>
          </w:p>
          <w:p w14:paraId="14AD6D9C" w14:textId="77777777" w:rsidR="00436A37" w:rsidRPr="00436A37" w:rsidRDefault="00436A37" w:rsidP="00436A37">
            <w:pPr>
              <w:widowControl/>
              <w:wordWrap/>
              <w:autoSpaceDE/>
              <w:autoSpaceDN/>
              <w:spacing w:after="0" w:line="240" w:lineRule="auto"/>
              <w:jc w:val="left"/>
              <w:rPr>
                <w:ins w:id="341" w:author="이 태학" w:date="2020-07-10T00:18:00Z"/>
                <w:rFonts w:ascii="굴림" w:eastAsia="굴림" w:hAnsi="굴림" w:cs="굴림" w:hint="eastAsia"/>
                <w:kern w:val="0"/>
                <w:sz w:val="24"/>
                <w:szCs w:val="24"/>
              </w:rPr>
            </w:pPr>
          </w:p>
          <w:p w14:paraId="5C52C918" w14:textId="77777777" w:rsidR="00436A37" w:rsidRPr="00436A37" w:rsidRDefault="00436A37" w:rsidP="00436A37">
            <w:pPr>
              <w:widowControl/>
              <w:wordWrap/>
              <w:autoSpaceDE/>
              <w:autoSpaceDN/>
              <w:spacing w:after="0" w:line="240" w:lineRule="auto"/>
              <w:rPr>
                <w:ins w:id="342" w:author="이 태학" w:date="2020-07-10T00:18:00Z"/>
                <w:rFonts w:ascii="굴림" w:eastAsia="굴림" w:hAnsi="굴림" w:cs="굴림"/>
                <w:kern w:val="0"/>
                <w:sz w:val="24"/>
                <w:szCs w:val="24"/>
              </w:rPr>
            </w:pPr>
            <w:ins w:id="343" w:author="이 태학" w:date="2020-07-10T00:18:00Z">
              <w:r w:rsidRPr="00436A37">
                <w:rPr>
                  <w:rFonts w:ascii="맑은 고딕" w:eastAsia="맑은 고딕" w:hAnsi="맑은 고딕" w:cs="굴림" w:hint="eastAsia"/>
                  <w:color w:val="666666"/>
                  <w:kern w:val="0"/>
                  <w:szCs w:val="20"/>
                </w:rPr>
                <w:t>7-8주차「8.24~9.2</w:t>
              </w:r>
              <w:proofErr w:type="gramStart"/>
              <w:r w:rsidRPr="00436A37">
                <w:rPr>
                  <w:rFonts w:ascii="맑은 고딕" w:eastAsia="맑은 고딕" w:hAnsi="맑은 고딕" w:cs="굴림" w:hint="eastAsia"/>
                  <w:color w:val="666666"/>
                  <w:kern w:val="0"/>
                  <w:szCs w:val="20"/>
                </w:rPr>
                <w:t>」 :</w:t>
              </w:r>
              <w:proofErr w:type="gramEnd"/>
              <w:r w:rsidRPr="00436A37">
                <w:rPr>
                  <w:rFonts w:ascii="맑은 고딕" w:eastAsia="맑은 고딕" w:hAnsi="맑은 고딕" w:cs="굴림" w:hint="eastAsia"/>
                  <w:color w:val="666666"/>
                  <w:kern w:val="0"/>
                  <w:szCs w:val="20"/>
                </w:rPr>
                <w:t xml:space="preserve"> 테스트 및 출품 준비</w:t>
              </w:r>
            </w:ins>
          </w:p>
          <w:p w14:paraId="6EF98C3C" w14:textId="77777777" w:rsidR="00436A37" w:rsidRPr="00436A37" w:rsidRDefault="00436A37" w:rsidP="00436A37">
            <w:pPr>
              <w:widowControl/>
              <w:numPr>
                <w:ilvl w:val="0"/>
                <w:numId w:val="40"/>
              </w:numPr>
              <w:wordWrap/>
              <w:autoSpaceDE/>
              <w:autoSpaceDN/>
              <w:spacing w:after="0" w:line="240" w:lineRule="auto"/>
              <w:textAlignment w:val="baseline"/>
              <w:rPr>
                <w:ins w:id="344" w:author="이 태학" w:date="2020-07-10T00:18:00Z"/>
                <w:rFonts w:ascii="맑은 고딕" w:eastAsia="맑은 고딕" w:hAnsi="맑은 고딕" w:cs="굴림"/>
                <w:color w:val="666666"/>
                <w:kern w:val="0"/>
                <w:szCs w:val="20"/>
              </w:rPr>
              <w:pPrChange w:id="345" w:author="이 태학" w:date="2020-07-10T00:20:00Z">
                <w:pPr>
                  <w:widowControl/>
                  <w:numPr>
                    <w:numId w:val="60"/>
                  </w:numPr>
                  <w:tabs>
                    <w:tab w:val="num" w:pos="360"/>
                  </w:tabs>
                  <w:wordWrap/>
                  <w:autoSpaceDE/>
                  <w:autoSpaceDN/>
                  <w:spacing w:after="0" w:line="240" w:lineRule="auto"/>
                  <w:textAlignment w:val="baseline"/>
                </w:pPr>
              </w:pPrChange>
            </w:pPr>
            <w:ins w:id="346" w:author="이 태학" w:date="2020-07-10T00:18:00Z">
              <w:r w:rsidRPr="00436A37">
                <w:rPr>
                  <w:rFonts w:ascii="맑은 고딕" w:eastAsia="맑은 고딕" w:hAnsi="맑은 고딕" w:cs="굴림" w:hint="eastAsia"/>
                  <w:color w:val="666666"/>
                  <w:kern w:val="0"/>
                  <w:szCs w:val="20"/>
                </w:rPr>
                <w:t>전반적인 테스트 및 보완</w:t>
              </w:r>
            </w:ins>
          </w:p>
          <w:p w14:paraId="7685D6ED" w14:textId="77777777" w:rsidR="00436A37" w:rsidRPr="00436A37" w:rsidRDefault="00436A37" w:rsidP="00436A37">
            <w:pPr>
              <w:widowControl/>
              <w:numPr>
                <w:ilvl w:val="0"/>
                <w:numId w:val="40"/>
              </w:numPr>
              <w:wordWrap/>
              <w:autoSpaceDE/>
              <w:autoSpaceDN/>
              <w:spacing w:after="0" w:line="240" w:lineRule="auto"/>
              <w:textAlignment w:val="baseline"/>
              <w:rPr>
                <w:ins w:id="347" w:author="이 태학" w:date="2020-07-10T00:18:00Z"/>
                <w:rFonts w:ascii="맑은 고딕" w:eastAsia="맑은 고딕" w:hAnsi="맑은 고딕" w:cs="굴림" w:hint="eastAsia"/>
                <w:color w:val="666666"/>
                <w:kern w:val="0"/>
                <w:szCs w:val="20"/>
              </w:rPr>
              <w:pPrChange w:id="348" w:author="이 태학" w:date="2020-07-10T00:20:00Z">
                <w:pPr>
                  <w:widowControl/>
                  <w:numPr>
                    <w:numId w:val="60"/>
                  </w:numPr>
                  <w:tabs>
                    <w:tab w:val="num" w:pos="360"/>
                  </w:tabs>
                  <w:wordWrap/>
                  <w:autoSpaceDE/>
                  <w:autoSpaceDN/>
                  <w:spacing w:after="0" w:line="240" w:lineRule="auto"/>
                  <w:textAlignment w:val="baseline"/>
                </w:pPr>
              </w:pPrChange>
            </w:pPr>
            <w:ins w:id="349" w:author="이 태학" w:date="2020-07-10T00:18:00Z">
              <w:r w:rsidRPr="00436A37">
                <w:rPr>
                  <w:rFonts w:ascii="맑은 고딕" w:eastAsia="맑은 고딕" w:hAnsi="맑은 고딕" w:cs="굴림" w:hint="eastAsia"/>
                  <w:color w:val="666666"/>
                  <w:kern w:val="0"/>
                  <w:szCs w:val="20"/>
                </w:rPr>
                <w:t>출품 준비(시연영상 제작 및 보고서 작성, 소스코드 업로드)</w:t>
              </w:r>
            </w:ins>
          </w:p>
          <w:p w14:paraId="07932921" w14:textId="77777777" w:rsidR="00436A37" w:rsidRPr="00436A37" w:rsidRDefault="00436A37" w:rsidP="00436A37">
            <w:pPr>
              <w:widowControl/>
              <w:wordWrap/>
              <w:autoSpaceDE/>
              <w:autoSpaceDN/>
              <w:spacing w:after="0" w:line="240" w:lineRule="auto"/>
              <w:jc w:val="left"/>
              <w:rPr>
                <w:ins w:id="350" w:author="이 태학" w:date="2020-07-10T00:18:00Z"/>
                <w:rFonts w:ascii="굴림" w:eastAsia="굴림" w:hAnsi="굴림" w:cs="굴림" w:hint="eastAsia"/>
                <w:kern w:val="0"/>
                <w:sz w:val="24"/>
                <w:szCs w:val="24"/>
              </w:rPr>
            </w:pPr>
          </w:p>
          <w:p w14:paraId="339D812D" w14:textId="77777777" w:rsidR="00436A37" w:rsidRPr="00436A37" w:rsidRDefault="00436A37" w:rsidP="00436A37">
            <w:pPr>
              <w:widowControl/>
              <w:wordWrap/>
              <w:autoSpaceDE/>
              <w:autoSpaceDN/>
              <w:spacing w:after="0" w:line="240" w:lineRule="auto"/>
              <w:rPr>
                <w:ins w:id="351" w:author="이 태학" w:date="2020-07-10T00:18:00Z"/>
                <w:rFonts w:ascii="굴림" w:eastAsia="굴림" w:hAnsi="굴림" w:cs="굴림"/>
                <w:kern w:val="0"/>
                <w:sz w:val="24"/>
                <w:szCs w:val="24"/>
              </w:rPr>
            </w:pPr>
            <w:ins w:id="352" w:author="이 태학" w:date="2020-07-10T00:18:00Z">
              <w:r w:rsidRPr="00436A37">
                <w:rPr>
                  <w:rFonts w:ascii="맑은 고딕" w:eastAsia="맑은 고딕" w:hAnsi="맑은 고딕" w:cs="굴림" w:hint="eastAsia"/>
                  <w:color w:val="666666"/>
                  <w:kern w:val="0"/>
                  <w:szCs w:val="20"/>
                </w:rPr>
                <w:t>9주차「9.3</w:t>
              </w:r>
              <w:proofErr w:type="gramStart"/>
              <w:r w:rsidRPr="00436A37">
                <w:rPr>
                  <w:rFonts w:ascii="맑은 고딕" w:eastAsia="맑은 고딕" w:hAnsi="맑은 고딕" w:cs="굴림" w:hint="eastAsia"/>
                  <w:color w:val="666666"/>
                  <w:kern w:val="0"/>
                  <w:szCs w:val="20"/>
                </w:rPr>
                <w:t>」 :</w:t>
              </w:r>
              <w:proofErr w:type="gramEnd"/>
              <w:r w:rsidRPr="00436A37">
                <w:rPr>
                  <w:rFonts w:ascii="맑은 고딕" w:eastAsia="맑은 고딕" w:hAnsi="맑은 고딕" w:cs="굴림" w:hint="eastAsia"/>
                  <w:color w:val="666666"/>
                  <w:kern w:val="0"/>
                  <w:szCs w:val="20"/>
                </w:rPr>
                <w:t xml:space="preserve"> 출품</w:t>
              </w:r>
            </w:ins>
          </w:p>
          <w:p w14:paraId="3C7158F0" w14:textId="77777777" w:rsidR="00436A37" w:rsidRPr="00436A37" w:rsidRDefault="00436A37" w:rsidP="00436A37">
            <w:pPr>
              <w:widowControl/>
              <w:wordWrap/>
              <w:autoSpaceDE/>
              <w:autoSpaceDN/>
              <w:spacing w:after="0" w:line="240" w:lineRule="auto"/>
              <w:jc w:val="left"/>
              <w:rPr>
                <w:ins w:id="353" w:author="이 태학" w:date="2020-07-10T00:18:00Z"/>
                <w:rFonts w:ascii="굴림" w:eastAsia="굴림" w:hAnsi="굴림" w:cs="굴림"/>
                <w:kern w:val="0"/>
                <w:sz w:val="24"/>
                <w:szCs w:val="24"/>
              </w:rPr>
            </w:pPr>
          </w:p>
          <w:p w14:paraId="636DD4DD" w14:textId="77777777" w:rsidR="00436A37" w:rsidRPr="00436A37" w:rsidRDefault="00436A37" w:rsidP="00436A37">
            <w:pPr>
              <w:widowControl/>
              <w:wordWrap/>
              <w:autoSpaceDE/>
              <w:autoSpaceDN/>
              <w:spacing w:after="0" w:line="240" w:lineRule="auto"/>
              <w:rPr>
                <w:ins w:id="354" w:author="이 태학" w:date="2020-07-10T00:18:00Z"/>
                <w:rFonts w:ascii="굴림" w:eastAsia="굴림" w:hAnsi="굴림" w:cs="굴림"/>
                <w:kern w:val="0"/>
                <w:sz w:val="24"/>
                <w:szCs w:val="24"/>
              </w:rPr>
            </w:pPr>
            <w:ins w:id="355" w:author="이 태학" w:date="2020-07-10T00:18:00Z">
              <w:r w:rsidRPr="00436A37">
                <w:rPr>
                  <w:rFonts w:ascii="맑은 고딕" w:eastAsia="맑은 고딕" w:hAnsi="맑은 고딕" w:cs="굴림" w:hint="eastAsia"/>
                  <w:color w:val="666666"/>
                  <w:kern w:val="0"/>
                  <w:szCs w:val="20"/>
                </w:rPr>
                <w:t>개발언어 : 파이썬, SQL</w:t>
              </w:r>
            </w:ins>
          </w:p>
          <w:p w14:paraId="078C0EC9" w14:textId="020942FA" w:rsidR="00436A37" w:rsidRPr="00436A37" w:rsidRDefault="00436A37" w:rsidP="00436A37">
            <w:pPr>
              <w:widowControl/>
              <w:wordWrap/>
              <w:autoSpaceDE/>
              <w:autoSpaceDN/>
              <w:spacing w:after="0" w:line="240" w:lineRule="auto"/>
              <w:rPr>
                <w:ins w:id="356" w:author="이 태학" w:date="2020-07-10T00:18:00Z"/>
                <w:rFonts w:ascii="굴림" w:eastAsia="굴림" w:hAnsi="굴림" w:cs="굴림"/>
                <w:kern w:val="0"/>
                <w:sz w:val="24"/>
                <w:szCs w:val="24"/>
              </w:rPr>
            </w:pPr>
            <w:ins w:id="357" w:author="이 태학" w:date="2020-07-10T00:18:00Z">
              <w:r w:rsidRPr="00436A37">
                <w:rPr>
                  <w:rFonts w:ascii="맑은 고딕" w:eastAsia="맑은 고딕" w:hAnsi="맑은 고딕" w:cs="굴림" w:hint="eastAsia"/>
                  <w:color w:val="666666"/>
                  <w:kern w:val="0"/>
                  <w:szCs w:val="20"/>
                </w:rPr>
                <w:t xml:space="preserve">라이브러리 및 </w:t>
              </w:r>
              <w:proofErr w:type="gramStart"/>
              <w:r w:rsidRPr="00436A37">
                <w:rPr>
                  <w:rFonts w:ascii="맑은 고딕" w:eastAsia="맑은 고딕" w:hAnsi="맑은 고딕" w:cs="굴림" w:hint="eastAsia"/>
                  <w:color w:val="666666"/>
                  <w:kern w:val="0"/>
                  <w:szCs w:val="20"/>
                </w:rPr>
                <w:t>프레임워크 :</w:t>
              </w:r>
              <w:proofErr w:type="gramEnd"/>
              <w:r w:rsidRPr="00436A37">
                <w:rPr>
                  <w:rFonts w:ascii="맑은 고딕" w:eastAsia="맑은 고딕" w:hAnsi="맑은 고딕" w:cs="굴림" w:hint="eastAsia"/>
                  <w:color w:val="666666"/>
                  <w:kern w:val="0"/>
                  <w:szCs w:val="20"/>
                </w:rPr>
                <w:t xml:space="preserve"> </w:t>
              </w:r>
              <w:proofErr w:type="spellStart"/>
              <w:r w:rsidRPr="00436A37">
                <w:rPr>
                  <w:rFonts w:ascii="맑은 고딕" w:eastAsia="맑은 고딕" w:hAnsi="맑은 고딕" w:cs="굴림" w:hint="eastAsia"/>
                  <w:color w:val="666666"/>
                  <w:kern w:val="0"/>
                  <w:szCs w:val="20"/>
                </w:rPr>
                <w:t>openCV</w:t>
              </w:r>
              <w:proofErr w:type="spellEnd"/>
              <w:r w:rsidRPr="00436A37">
                <w:rPr>
                  <w:rFonts w:ascii="맑은 고딕" w:eastAsia="맑은 고딕" w:hAnsi="맑은 고딕" w:cs="굴림" w:hint="eastAsia"/>
                  <w:color w:val="666666"/>
                  <w:kern w:val="0"/>
                  <w:szCs w:val="20"/>
                </w:rPr>
                <w:t xml:space="preserve">, </w:t>
              </w:r>
              <w:proofErr w:type="spellStart"/>
              <w:r w:rsidRPr="00436A37">
                <w:rPr>
                  <w:rFonts w:ascii="맑은 고딕" w:eastAsia="맑은 고딕" w:hAnsi="맑은 고딕" w:cs="굴림" w:hint="eastAsia"/>
                  <w:color w:val="666666"/>
                  <w:kern w:val="0"/>
                  <w:szCs w:val="20"/>
                </w:rPr>
                <w:t>파이토치</w:t>
              </w:r>
              <w:proofErr w:type="spellEnd"/>
              <w:r w:rsidRPr="00436A37">
                <w:rPr>
                  <w:rFonts w:ascii="맑은 고딕" w:eastAsia="맑은 고딕" w:hAnsi="맑은 고딕" w:cs="굴림" w:hint="eastAsia"/>
                  <w:color w:val="666666"/>
                  <w:kern w:val="0"/>
                  <w:szCs w:val="20"/>
                </w:rPr>
                <w:t>, 장고, 부트스트랩</w:t>
              </w:r>
            </w:ins>
            <w:ins w:id="358" w:author="이 태학" w:date="2020-07-10T00:24:00Z">
              <w:r w:rsidR="006925AB">
                <w:rPr>
                  <w:rFonts w:ascii="맑은 고딕" w:eastAsia="맑은 고딕" w:hAnsi="맑은 고딕" w:cs="굴림" w:hint="eastAsia"/>
                  <w:color w:val="666666"/>
                  <w:kern w:val="0"/>
                  <w:szCs w:val="20"/>
                </w:rPr>
                <w:t xml:space="preserve"> 등등</w:t>
              </w:r>
            </w:ins>
          </w:p>
          <w:p w14:paraId="7DAD275C" w14:textId="77777777" w:rsidR="00B93BFD" w:rsidRPr="00436A37" w:rsidRDefault="00B93BFD" w:rsidP="00436A37">
            <w:pPr>
              <w:widowControl/>
              <w:wordWrap/>
              <w:autoSpaceDE/>
              <w:autoSpaceDN/>
              <w:spacing w:after="0" w:line="240" w:lineRule="auto"/>
              <w:jc w:val="left"/>
              <w:rPr>
                <w:ins w:id="359" w:author="이 태학" w:date="2020-07-10T00:18:00Z"/>
                <w:rFonts w:ascii="굴림" w:eastAsia="굴림" w:hAnsi="굴림" w:cs="굴림" w:hint="eastAsia"/>
                <w:kern w:val="0"/>
                <w:sz w:val="24"/>
                <w:szCs w:val="24"/>
              </w:rPr>
            </w:pPr>
          </w:p>
          <w:p w14:paraId="1A3E20C7" w14:textId="77777777" w:rsidR="00436A37" w:rsidRPr="00436A37" w:rsidRDefault="00436A37" w:rsidP="00436A37">
            <w:pPr>
              <w:widowControl/>
              <w:wordWrap/>
              <w:autoSpaceDE/>
              <w:autoSpaceDN/>
              <w:spacing w:after="0" w:line="240" w:lineRule="auto"/>
              <w:rPr>
                <w:ins w:id="360" w:author="이 태학" w:date="2020-07-10T00:18:00Z"/>
                <w:rFonts w:ascii="굴림" w:eastAsia="굴림" w:hAnsi="굴림" w:cs="굴림"/>
                <w:kern w:val="0"/>
                <w:sz w:val="24"/>
                <w:szCs w:val="24"/>
              </w:rPr>
            </w:pPr>
            <w:proofErr w:type="gramStart"/>
            <w:ins w:id="361" w:author="이 태학" w:date="2020-07-10T00:18:00Z">
              <w:r w:rsidRPr="00436A37">
                <w:rPr>
                  <w:rFonts w:ascii="맑은 고딕" w:eastAsia="맑은 고딕" w:hAnsi="맑은 고딕" w:cs="굴림" w:hint="eastAsia"/>
                  <w:color w:val="666666"/>
                  <w:kern w:val="0"/>
                  <w:szCs w:val="20"/>
                </w:rPr>
                <w:t>구조도 :</w:t>
              </w:r>
              <w:proofErr w:type="gramEnd"/>
            </w:ins>
          </w:p>
          <w:p w14:paraId="2E6C3B88" w14:textId="6DA682CE" w:rsidR="00436A37" w:rsidRDefault="00436A37" w:rsidP="00436A37">
            <w:pPr>
              <w:widowControl/>
              <w:wordWrap/>
              <w:autoSpaceDE/>
              <w:autoSpaceDN/>
              <w:spacing w:after="0" w:line="240" w:lineRule="auto"/>
              <w:rPr>
                <w:ins w:id="362" w:author="이 태학" w:date="2020-07-10T00:19:00Z"/>
                <w:rFonts w:ascii="맑은 고딕" w:eastAsia="맑은 고딕" w:hAnsi="맑은 고딕" w:cs="굴림"/>
                <w:color w:val="666666"/>
                <w:kern w:val="0"/>
                <w:szCs w:val="20"/>
              </w:rPr>
            </w:pPr>
            <w:ins w:id="363" w:author="이 태학" w:date="2020-07-10T00:19:00Z">
              <w:r>
                <w:rPr>
                  <w:noProof/>
                </w:rPr>
                <w:lastRenderedPageBreak/>
                <w:drawing>
                  <wp:inline distT="0" distB="0" distL="0" distR="0" wp14:anchorId="4031462D" wp14:editId="2BE790B0">
                    <wp:extent cx="6007100" cy="9611360"/>
                    <wp:effectExtent l="0" t="0" r="0" b="889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007100" cy="9611360"/>
                            </a:xfrm>
                            <a:prstGeom prst="rect">
                              <a:avLst/>
                            </a:prstGeom>
                            <a:noFill/>
                            <a:ln>
                              <a:noFill/>
                            </a:ln>
                          </pic:spPr>
                        </pic:pic>
                      </a:graphicData>
                    </a:graphic>
                  </wp:inline>
                </w:drawing>
              </w:r>
            </w:ins>
          </w:p>
          <w:p w14:paraId="4029F5F6" w14:textId="77777777" w:rsidR="00436A37" w:rsidRDefault="00436A37" w:rsidP="00436A37">
            <w:pPr>
              <w:widowControl/>
              <w:wordWrap/>
              <w:autoSpaceDE/>
              <w:autoSpaceDN/>
              <w:spacing w:after="0" w:line="240" w:lineRule="auto"/>
              <w:rPr>
                <w:ins w:id="364" w:author="이 태학" w:date="2020-07-10T00:19:00Z"/>
                <w:rFonts w:ascii="맑은 고딕" w:eastAsia="맑은 고딕" w:hAnsi="맑은 고딕" w:cs="굴림" w:hint="eastAsia"/>
                <w:color w:val="666666"/>
                <w:kern w:val="0"/>
                <w:szCs w:val="20"/>
              </w:rPr>
            </w:pPr>
          </w:p>
          <w:p w14:paraId="227F7FB4" w14:textId="21755C8C" w:rsidR="00436A37" w:rsidRPr="00436A37" w:rsidRDefault="00436A37" w:rsidP="00436A37">
            <w:pPr>
              <w:widowControl/>
              <w:wordWrap/>
              <w:autoSpaceDE/>
              <w:autoSpaceDN/>
              <w:spacing w:after="0" w:line="240" w:lineRule="auto"/>
              <w:rPr>
                <w:ins w:id="365" w:author="이 태학" w:date="2020-07-10T00:18:00Z"/>
                <w:rFonts w:ascii="굴림" w:eastAsia="굴림" w:hAnsi="굴림" w:cs="굴림"/>
                <w:kern w:val="0"/>
                <w:sz w:val="24"/>
                <w:szCs w:val="24"/>
              </w:rPr>
            </w:pPr>
            <w:proofErr w:type="gramStart"/>
            <w:ins w:id="366" w:author="이 태학" w:date="2020-07-10T00:18:00Z">
              <w:r w:rsidRPr="00436A37">
                <w:rPr>
                  <w:rFonts w:ascii="맑은 고딕" w:eastAsia="맑은 고딕" w:hAnsi="맑은 고딕" w:cs="굴림" w:hint="eastAsia"/>
                  <w:color w:val="666666"/>
                  <w:kern w:val="0"/>
                  <w:szCs w:val="20"/>
                </w:rPr>
                <w:t>주요기능 :</w:t>
              </w:r>
              <w:proofErr w:type="gramEnd"/>
              <w:r w:rsidRPr="00436A37">
                <w:rPr>
                  <w:rFonts w:ascii="맑은 고딕" w:eastAsia="맑은 고딕" w:hAnsi="맑은 고딕" w:cs="굴림" w:hint="eastAsia"/>
                  <w:color w:val="666666"/>
                  <w:kern w:val="0"/>
                  <w:szCs w:val="20"/>
                </w:rPr>
                <w:t> </w:t>
              </w:r>
            </w:ins>
          </w:p>
          <w:p w14:paraId="1052F256" w14:textId="77777777" w:rsidR="00436A37" w:rsidRPr="00436A37" w:rsidRDefault="00436A37" w:rsidP="00436A37">
            <w:pPr>
              <w:widowControl/>
              <w:wordWrap/>
              <w:autoSpaceDE/>
              <w:autoSpaceDN/>
              <w:spacing w:after="0" w:line="240" w:lineRule="auto"/>
              <w:rPr>
                <w:ins w:id="367" w:author="이 태학" w:date="2020-07-10T00:18:00Z"/>
                <w:rFonts w:ascii="굴림" w:eastAsia="굴림" w:hAnsi="굴림" w:cs="굴림"/>
                <w:kern w:val="0"/>
                <w:sz w:val="24"/>
                <w:szCs w:val="24"/>
              </w:rPr>
            </w:pPr>
            <w:ins w:id="368" w:author="이 태학" w:date="2020-07-10T00:18:00Z">
              <w:r w:rsidRPr="00436A37">
                <w:rPr>
                  <w:rFonts w:ascii="맑은 고딕" w:eastAsia="맑은 고딕" w:hAnsi="맑은 고딕" w:cs="굴림" w:hint="eastAsia"/>
                  <w:color w:val="666666"/>
                  <w:kern w:val="0"/>
                  <w:szCs w:val="20"/>
                </w:rPr>
                <w:t>경보 및 메시지 전송 - 관리자로 하여금 이상상태 인지</w:t>
              </w:r>
            </w:ins>
          </w:p>
          <w:p w14:paraId="59278DD4" w14:textId="77777777" w:rsidR="00436A37" w:rsidRPr="00436A37" w:rsidRDefault="00436A37" w:rsidP="00436A37">
            <w:pPr>
              <w:widowControl/>
              <w:wordWrap/>
              <w:autoSpaceDE/>
              <w:autoSpaceDN/>
              <w:spacing w:after="0" w:line="240" w:lineRule="auto"/>
              <w:rPr>
                <w:ins w:id="369" w:author="이 태학" w:date="2020-07-10T00:18:00Z"/>
                <w:rFonts w:ascii="굴림" w:eastAsia="굴림" w:hAnsi="굴림" w:cs="굴림"/>
                <w:kern w:val="0"/>
                <w:sz w:val="24"/>
                <w:szCs w:val="24"/>
              </w:rPr>
            </w:pPr>
            <w:ins w:id="370" w:author="이 태학" w:date="2020-07-10T00:18:00Z">
              <w:r w:rsidRPr="00436A37">
                <w:rPr>
                  <w:rFonts w:ascii="맑은 고딕" w:eastAsia="맑은 고딕" w:hAnsi="맑은 고딕" w:cs="굴림" w:hint="eastAsia"/>
                  <w:color w:val="666666"/>
                  <w:kern w:val="0"/>
                  <w:szCs w:val="20"/>
                </w:rPr>
                <w:t>온도 조절 - 당근재배에 있어서 최적의 온도를 맞추기 위한 냉난방시스템(히터/팬)</w:t>
              </w:r>
            </w:ins>
          </w:p>
          <w:p w14:paraId="5D78EDE2" w14:textId="77777777" w:rsidR="00436A37" w:rsidRPr="00436A37" w:rsidRDefault="00436A37" w:rsidP="00436A37">
            <w:pPr>
              <w:widowControl/>
              <w:wordWrap/>
              <w:autoSpaceDE/>
              <w:autoSpaceDN/>
              <w:spacing w:after="0" w:line="240" w:lineRule="auto"/>
              <w:rPr>
                <w:ins w:id="371" w:author="이 태학" w:date="2020-07-10T00:18:00Z"/>
                <w:rFonts w:ascii="굴림" w:eastAsia="굴림" w:hAnsi="굴림" w:cs="굴림"/>
                <w:kern w:val="0"/>
                <w:sz w:val="24"/>
                <w:szCs w:val="24"/>
              </w:rPr>
            </w:pPr>
            <w:ins w:id="372" w:author="이 태학" w:date="2020-07-10T00:18:00Z">
              <w:r w:rsidRPr="00436A37">
                <w:rPr>
                  <w:rFonts w:ascii="맑은 고딕" w:eastAsia="맑은 고딕" w:hAnsi="맑은 고딕" w:cs="굴림" w:hint="eastAsia"/>
                  <w:color w:val="666666"/>
                  <w:kern w:val="0"/>
                  <w:szCs w:val="20"/>
                </w:rPr>
                <w:t>산성도 조절 - 당근재배에 있어서 최적의 산성도를 맞추기 위하여 탄산칼슘과 유황 살포</w:t>
              </w:r>
            </w:ins>
          </w:p>
          <w:p w14:paraId="034AD836" w14:textId="77777777" w:rsidR="00436A37" w:rsidRPr="00436A37" w:rsidRDefault="00436A37" w:rsidP="00436A37">
            <w:pPr>
              <w:widowControl/>
              <w:wordWrap/>
              <w:autoSpaceDE/>
              <w:autoSpaceDN/>
              <w:spacing w:after="0" w:line="240" w:lineRule="auto"/>
              <w:rPr>
                <w:ins w:id="373" w:author="이 태학" w:date="2020-07-10T00:18:00Z"/>
                <w:rFonts w:ascii="굴림" w:eastAsia="굴림" w:hAnsi="굴림" w:cs="굴림"/>
                <w:kern w:val="0"/>
                <w:sz w:val="24"/>
                <w:szCs w:val="24"/>
              </w:rPr>
            </w:pPr>
            <w:ins w:id="374" w:author="이 태학" w:date="2020-07-10T00:18:00Z">
              <w:r w:rsidRPr="00436A37">
                <w:rPr>
                  <w:rFonts w:ascii="맑은 고딕" w:eastAsia="맑은 고딕" w:hAnsi="맑은 고딕" w:cs="굴림" w:hint="eastAsia"/>
                  <w:color w:val="666666"/>
                  <w:kern w:val="0"/>
                  <w:szCs w:val="20"/>
                </w:rPr>
                <w:t>토양수분 조절 - 당근재배에 있어서 최적의 토양수분을 맞추기 위하여 물 공급</w:t>
              </w:r>
            </w:ins>
          </w:p>
          <w:p w14:paraId="695552AD" w14:textId="77777777" w:rsidR="00436A37" w:rsidRPr="00436A37" w:rsidRDefault="00436A37" w:rsidP="00436A37">
            <w:pPr>
              <w:widowControl/>
              <w:wordWrap/>
              <w:autoSpaceDE/>
              <w:autoSpaceDN/>
              <w:spacing w:after="0" w:line="240" w:lineRule="auto"/>
              <w:rPr>
                <w:ins w:id="375" w:author="이 태학" w:date="2020-07-10T00:18:00Z"/>
                <w:rFonts w:ascii="굴림" w:eastAsia="굴림" w:hAnsi="굴림" w:cs="굴림"/>
                <w:kern w:val="0"/>
                <w:sz w:val="24"/>
                <w:szCs w:val="24"/>
              </w:rPr>
            </w:pPr>
            <w:ins w:id="376" w:author="이 태학" w:date="2020-07-10T00:18:00Z">
              <w:r w:rsidRPr="00436A37">
                <w:rPr>
                  <w:rFonts w:ascii="맑은 고딕" w:eastAsia="맑은 고딕" w:hAnsi="맑은 고딕" w:cs="굴림" w:hint="eastAsia"/>
                  <w:color w:val="666666"/>
                  <w:kern w:val="0"/>
                  <w:szCs w:val="20"/>
                </w:rPr>
                <w:t>병충해 방지 - 당근재배에 있어서 해로운 병충해를 제거하기 위하여 살균제와 살충제 살포</w:t>
              </w:r>
            </w:ins>
          </w:p>
          <w:p w14:paraId="0951A67F" w14:textId="77777777" w:rsidR="00436A37" w:rsidRPr="00436A37" w:rsidRDefault="00436A37" w:rsidP="00436A37">
            <w:pPr>
              <w:widowControl/>
              <w:wordWrap/>
              <w:autoSpaceDE/>
              <w:autoSpaceDN/>
              <w:spacing w:after="0" w:line="240" w:lineRule="auto"/>
              <w:jc w:val="left"/>
              <w:rPr>
                <w:ins w:id="377" w:author="이 태학" w:date="2020-07-10T00:18:00Z"/>
                <w:rFonts w:ascii="굴림" w:eastAsia="굴림" w:hAnsi="굴림" w:cs="굴림"/>
                <w:kern w:val="0"/>
                <w:sz w:val="24"/>
                <w:szCs w:val="24"/>
              </w:rPr>
            </w:pPr>
          </w:p>
          <w:p w14:paraId="1C6D12FB" w14:textId="77777777" w:rsidR="00436A37" w:rsidRPr="00436A37" w:rsidRDefault="00436A37" w:rsidP="00436A37">
            <w:pPr>
              <w:widowControl/>
              <w:wordWrap/>
              <w:autoSpaceDE/>
              <w:autoSpaceDN/>
              <w:spacing w:after="0" w:line="240" w:lineRule="auto"/>
              <w:rPr>
                <w:ins w:id="378" w:author="이 태학" w:date="2020-07-10T00:18:00Z"/>
                <w:rFonts w:ascii="굴림" w:eastAsia="굴림" w:hAnsi="굴림" w:cs="굴림"/>
                <w:kern w:val="0"/>
                <w:sz w:val="24"/>
                <w:szCs w:val="24"/>
              </w:rPr>
            </w:pPr>
            <w:ins w:id="379" w:author="이 태학" w:date="2020-07-10T00:18:00Z">
              <w:r w:rsidRPr="00436A37">
                <w:rPr>
                  <w:rFonts w:ascii="맑은 고딕" w:eastAsia="맑은 고딕" w:hAnsi="맑은 고딕" w:cs="굴림" w:hint="eastAsia"/>
                  <w:color w:val="666666"/>
                  <w:kern w:val="0"/>
                  <w:szCs w:val="20"/>
                </w:rPr>
                <w:t xml:space="preserve">기대효과 및 </w:t>
              </w:r>
              <w:proofErr w:type="gramStart"/>
              <w:r w:rsidRPr="00436A37">
                <w:rPr>
                  <w:rFonts w:ascii="맑은 고딕" w:eastAsia="맑은 고딕" w:hAnsi="맑은 고딕" w:cs="굴림" w:hint="eastAsia"/>
                  <w:color w:val="666666"/>
                  <w:kern w:val="0"/>
                  <w:szCs w:val="20"/>
                </w:rPr>
                <w:t>활용분야 :</w:t>
              </w:r>
              <w:proofErr w:type="gramEnd"/>
              <w:r w:rsidRPr="00436A37">
                <w:rPr>
                  <w:rFonts w:ascii="맑은 고딕" w:eastAsia="맑은 고딕" w:hAnsi="맑은 고딕" w:cs="굴림" w:hint="eastAsia"/>
                  <w:color w:val="666666"/>
                  <w:kern w:val="0"/>
                  <w:szCs w:val="20"/>
                </w:rPr>
                <w:t> </w:t>
              </w:r>
            </w:ins>
          </w:p>
          <w:p w14:paraId="1F7DED8B" w14:textId="4EA96630" w:rsidR="00436A37" w:rsidRPr="00436A37" w:rsidRDefault="00436A37" w:rsidP="00436A37">
            <w:pPr>
              <w:widowControl/>
              <w:wordWrap/>
              <w:autoSpaceDE/>
              <w:autoSpaceDN/>
              <w:spacing w:after="0" w:line="240" w:lineRule="auto"/>
              <w:rPr>
                <w:ins w:id="380" w:author="이 태학" w:date="2020-07-10T00:18:00Z"/>
                <w:rFonts w:ascii="굴림" w:eastAsia="굴림" w:hAnsi="굴림" w:cs="굴림"/>
                <w:kern w:val="0"/>
                <w:sz w:val="24"/>
                <w:szCs w:val="24"/>
              </w:rPr>
            </w:pPr>
            <w:ins w:id="381" w:author="이 태학" w:date="2020-07-10T00:18:00Z">
              <w:r w:rsidRPr="00436A37">
                <w:rPr>
                  <w:rFonts w:ascii="맑은 고딕" w:eastAsia="맑은 고딕" w:hAnsi="맑은 고딕" w:cs="굴림" w:hint="eastAsia"/>
                  <w:color w:val="666666"/>
                  <w:kern w:val="0"/>
                  <w:szCs w:val="20"/>
                </w:rPr>
                <w:t xml:space="preserve"> - 재배난이도가 높은 </w:t>
              </w:r>
            </w:ins>
            <w:ins w:id="382" w:author="이 태학" w:date="2020-07-10T00:25:00Z">
              <w:r w:rsidR="00734B78">
                <w:rPr>
                  <w:rFonts w:ascii="맑은 고딕" w:eastAsia="맑은 고딕" w:hAnsi="맑은 고딕" w:cs="굴림" w:hint="eastAsia"/>
                  <w:color w:val="666666"/>
                  <w:kern w:val="0"/>
                  <w:szCs w:val="20"/>
                </w:rPr>
                <w:t xml:space="preserve">작물을 재배하는 </w:t>
              </w:r>
            </w:ins>
            <w:ins w:id="383" w:author="이 태학" w:date="2020-07-10T00:18:00Z">
              <w:r w:rsidRPr="00436A37">
                <w:rPr>
                  <w:rFonts w:ascii="맑은 고딕" w:eastAsia="맑은 고딕" w:hAnsi="맑은 고딕" w:cs="굴림" w:hint="eastAsia"/>
                  <w:color w:val="666666"/>
                  <w:kern w:val="0"/>
                  <w:szCs w:val="20"/>
                </w:rPr>
                <w:t>농가에 적용 가능</w:t>
              </w:r>
            </w:ins>
          </w:p>
          <w:p w14:paraId="3D0EB67A" w14:textId="77777777" w:rsidR="00436A37" w:rsidRPr="00436A37" w:rsidRDefault="00436A37" w:rsidP="00436A37">
            <w:pPr>
              <w:widowControl/>
              <w:wordWrap/>
              <w:autoSpaceDE/>
              <w:autoSpaceDN/>
              <w:spacing w:after="0" w:line="240" w:lineRule="auto"/>
              <w:rPr>
                <w:ins w:id="384" w:author="이 태학" w:date="2020-07-10T00:18:00Z"/>
                <w:rFonts w:ascii="굴림" w:eastAsia="굴림" w:hAnsi="굴림" w:cs="굴림"/>
                <w:kern w:val="0"/>
                <w:sz w:val="24"/>
                <w:szCs w:val="24"/>
              </w:rPr>
            </w:pPr>
            <w:ins w:id="385" w:author="이 태학" w:date="2020-07-10T00:18:00Z">
              <w:r w:rsidRPr="00436A37">
                <w:rPr>
                  <w:rFonts w:ascii="맑은 고딕" w:eastAsia="맑은 고딕" w:hAnsi="맑은 고딕" w:cs="굴림" w:hint="eastAsia"/>
                  <w:color w:val="666666"/>
                  <w:kern w:val="0"/>
                  <w:szCs w:val="20"/>
                </w:rPr>
                <w:t> - 노동인구가 부족한 농가에 적용 가능</w:t>
              </w:r>
            </w:ins>
          </w:p>
          <w:p w14:paraId="787B3D02" w14:textId="77777777" w:rsidR="00436A37" w:rsidRPr="00436A37" w:rsidRDefault="00436A37" w:rsidP="00436A37">
            <w:pPr>
              <w:widowControl/>
              <w:wordWrap/>
              <w:autoSpaceDE/>
              <w:autoSpaceDN/>
              <w:spacing w:after="0" w:line="240" w:lineRule="auto"/>
              <w:jc w:val="left"/>
              <w:rPr>
                <w:ins w:id="386" w:author="이 태학" w:date="2020-07-10T00:18:00Z"/>
                <w:rFonts w:ascii="굴림" w:eastAsia="굴림" w:hAnsi="굴림" w:cs="굴림"/>
                <w:kern w:val="0"/>
                <w:sz w:val="24"/>
                <w:szCs w:val="24"/>
              </w:rPr>
            </w:pPr>
          </w:p>
          <w:p w14:paraId="2AE07C00" w14:textId="77777777" w:rsidR="00436A37" w:rsidRPr="00436A37" w:rsidRDefault="00436A37" w:rsidP="00436A37">
            <w:pPr>
              <w:widowControl/>
              <w:wordWrap/>
              <w:autoSpaceDE/>
              <w:autoSpaceDN/>
              <w:spacing w:after="0" w:line="240" w:lineRule="auto"/>
              <w:rPr>
                <w:ins w:id="387" w:author="이 태학" w:date="2020-07-10T00:18:00Z"/>
                <w:rFonts w:ascii="굴림" w:eastAsia="굴림" w:hAnsi="굴림" w:cs="굴림"/>
                <w:kern w:val="0"/>
                <w:sz w:val="24"/>
                <w:szCs w:val="24"/>
              </w:rPr>
            </w:pPr>
            <w:proofErr w:type="gramStart"/>
            <w:ins w:id="388" w:author="이 태학" w:date="2020-07-10T00:18:00Z">
              <w:r w:rsidRPr="00436A37">
                <w:rPr>
                  <w:rFonts w:ascii="맑은 고딕" w:eastAsia="맑은 고딕" w:hAnsi="맑은 고딕" w:cs="굴림" w:hint="eastAsia"/>
                  <w:color w:val="666666"/>
                  <w:kern w:val="0"/>
                  <w:szCs w:val="20"/>
                </w:rPr>
                <w:t>기타 :</w:t>
              </w:r>
              <w:proofErr w:type="gramEnd"/>
              <w:r w:rsidRPr="00436A37">
                <w:rPr>
                  <w:rFonts w:ascii="맑은 고딕" w:eastAsia="맑은 고딕" w:hAnsi="맑은 고딕" w:cs="굴림" w:hint="eastAsia"/>
                  <w:color w:val="666666"/>
                  <w:kern w:val="0"/>
                  <w:szCs w:val="20"/>
                </w:rPr>
                <w:t> </w:t>
              </w:r>
            </w:ins>
          </w:p>
          <w:p w14:paraId="0101D2A9" w14:textId="220B7993" w:rsidR="00436A37" w:rsidRPr="00436A37" w:rsidRDefault="00436A37" w:rsidP="00436A37">
            <w:pPr>
              <w:widowControl/>
              <w:wordWrap/>
              <w:autoSpaceDE/>
              <w:autoSpaceDN/>
              <w:spacing w:after="0" w:line="240" w:lineRule="auto"/>
              <w:rPr>
                <w:ins w:id="389" w:author="이 태학" w:date="2020-07-10T00:18:00Z"/>
                <w:rFonts w:ascii="굴림" w:eastAsia="굴림" w:hAnsi="굴림" w:cs="굴림"/>
                <w:kern w:val="0"/>
                <w:sz w:val="24"/>
                <w:szCs w:val="24"/>
              </w:rPr>
            </w:pPr>
            <w:ins w:id="390" w:author="이 태학" w:date="2020-07-10T00:18:00Z">
              <w:r w:rsidRPr="00436A37">
                <w:rPr>
                  <w:rFonts w:ascii="맑은 고딕" w:eastAsia="맑은 고딕" w:hAnsi="맑은 고딕" w:cs="굴림" w:hint="eastAsia"/>
                  <w:color w:val="666666"/>
                  <w:kern w:val="0"/>
                  <w:szCs w:val="20"/>
                </w:rPr>
                <w:t xml:space="preserve">우선, 강화학습을 통한 AI시스템을 도입하여 주어진 상황이 </w:t>
              </w:r>
              <w:proofErr w:type="spellStart"/>
              <w:r w:rsidRPr="00436A37">
                <w:rPr>
                  <w:rFonts w:ascii="맑은 고딕" w:eastAsia="맑은 고딕" w:hAnsi="맑은 고딕" w:cs="굴림" w:hint="eastAsia"/>
                  <w:color w:val="666666"/>
                  <w:kern w:val="0"/>
                  <w:szCs w:val="20"/>
                </w:rPr>
                <w:t>여지껏</w:t>
              </w:r>
              <w:proofErr w:type="spellEnd"/>
              <w:r w:rsidRPr="00436A37">
                <w:rPr>
                  <w:rFonts w:ascii="맑은 고딕" w:eastAsia="맑은 고딕" w:hAnsi="맑은 고딕" w:cs="굴림" w:hint="eastAsia"/>
                  <w:color w:val="666666"/>
                  <w:kern w:val="0"/>
                  <w:szCs w:val="20"/>
                </w:rPr>
                <w:t xml:space="preserve"> 맞닥뜨리지 못한 상황일지라도, 유연하게 대처할 뿐만 아니라 이것이 쌓여 지금까지 찾아내지 못한 최적의 재배환경을 구축하여 재배가 가능하다. 추가적으로 이를 모바일을 활용하여 관리자가 언제든지 실시간으로 모니터링이 가능함과 동시에 이와는 </w:t>
              </w:r>
            </w:ins>
            <w:ins w:id="391" w:author="이 태학" w:date="2020-07-10T00:27:00Z">
              <w:r w:rsidR="00ED6CB5">
                <w:rPr>
                  <w:rFonts w:ascii="맑은 고딕" w:eastAsia="맑은 고딕" w:hAnsi="맑은 고딕" w:cs="굴림" w:hint="eastAsia"/>
                  <w:color w:val="666666"/>
                  <w:kern w:val="0"/>
                  <w:szCs w:val="20"/>
                </w:rPr>
                <w:t xml:space="preserve">별도로 </w:t>
              </w:r>
            </w:ins>
            <w:ins w:id="392" w:author="이 태학" w:date="2020-07-10T00:18:00Z">
              <w:r w:rsidRPr="00436A37">
                <w:rPr>
                  <w:rFonts w:ascii="맑은 고딕" w:eastAsia="맑은 고딕" w:hAnsi="맑은 고딕" w:cs="굴림" w:hint="eastAsia"/>
                  <w:color w:val="666666"/>
                  <w:kern w:val="0"/>
                  <w:szCs w:val="20"/>
                </w:rPr>
                <w:t>하우스는 지속해서 AI에 의해 여러 센서들과 통신(IoT)하며 작물을 관리한다는 부분이 특장점. 해당 모델은 당근이 아닌 다른 작물에 대해서도 적용이 가능, 즉 이식성이 뛰어나다는 부분에서도 장점이 있다.</w:t>
              </w:r>
            </w:ins>
          </w:p>
          <w:p w14:paraId="3DFB5BE3" w14:textId="77777777" w:rsidR="00436A37" w:rsidRPr="00436A37" w:rsidRDefault="00436A37" w:rsidP="00436A37">
            <w:pPr>
              <w:widowControl/>
              <w:wordWrap/>
              <w:autoSpaceDE/>
              <w:autoSpaceDN/>
              <w:spacing w:after="0" w:line="240" w:lineRule="auto"/>
              <w:jc w:val="left"/>
              <w:rPr>
                <w:ins w:id="393" w:author="이 태학" w:date="2020-07-10T00:18:00Z"/>
                <w:rFonts w:ascii="굴림" w:eastAsia="굴림" w:hAnsi="굴림" w:cs="굴림"/>
                <w:kern w:val="0"/>
                <w:sz w:val="24"/>
                <w:szCs w:val="24"/>
              </w:rPr>
            </w:pPr>
          </w:p>
          <w:p w14:paraId="6F00D9AC" w14:textId="77777777" w:rsidR="00436A37" w:rsidRPr="00436A37" w:rsidRDefault="00436A37" w:rsidP="00436A37">
            <w:pPr>
              <w:widowControl/>
              <w:wordWrap/>
              <w:autoSpaceDE/>
              <w:autoSpaceDN/>
              <w:spacing w:after="0" w:line="240" w:lineRule="auto"/>
              <w:rPr>
                <w:ins w:id="394" w:author="이 태학" w:date="2020-07-10T00:18:00Z"/>
                <w:rFonts w:ascii="굴림" w:eastAsia="굴림" w:hAnsi="굴림" w:cs="굴림"/>
                <w:kern w:val="0"/>
                <w:sz w:val="24"/>
                <w:szCs w:val="24"/>
              </w:rPr>
            </w:pPr>
            <w:ins w:id="395" w:author="이 태학" w:date="2020-07-10T00:18:00Z">
              <w:r w:rsidRPr="00436A37">
                <w:rPr>
                  <w:rFonts w:ascii="맑은 고딕" w:eastAsia="맑은 고딕" w:hAnsi="맑은 고딕" w:cs="굴림" w:hint="eastAsia"/>
                  <w:color w:val="666666"/>
                  <w:kern w:val="0"/>
                  <w:szCs w:val="20"/>
                </w:rPr>
                <w:t>참고문헌정보</w:t>
              </w:r>
            </w:ins>
          </w:p>
          <w:p w14:paraId="0EAB885C" w14:textId="77777777" w:rsidR="00436A37" w:rsidRPr="00436A37" w:rsidRDefault="00436A37" w:rsidP="00436A37">
            <w:pPr>
              <w:widowControl/>
              <w:wordWrap/>
              <w:autoSpaceDE/>
              <w:autoSpaceDN/>
              <w:spacing w:after="0" w:line="240" w:lineRule="auto"/>
              <w:rPr>
                <w:ins w:id="396" w:author="이 태학" w:date="2020-07-10T00:18:00Z"/>
                <w:rFonts w:ascii="굴림" w:eastAsia="굴림" w:hAnsi="굴림" w:cs="굴림"/>
                <w:kern w:val="0"/>
                <w:sz w:val="24"/>
                <w:szCs w:val="24"/>
              </w:rPr>
            </w:pPr>
            <w:ins w:id="397" w:author="이 태학" w:date="2020-07-10T00:18:00Z">
              <w:r w:rsidRPr="00436A37">
                <w:rPr>
                  <w:rFonts w:ascii="맑은 고딕" w:eastAsia="맑은 고딕" w:hAnsi="맑은 고딕" w:cs="굴림" w:hint="eastAsia"/>
                  <w:color w:val="666666"/>
                  <w:kern w:val="0"/>
                  <w:szCs w:val="20"/>
                </w:rPr>
                <w:t>통계청 (2019), 채소생산량(근채류).URL:</w:t>
              </w:r>
              <w:r w:rsidRPr="00436A37">
                <w:rPr>
                  <w:rFonts w:ascii="굴림" w:eastAsia="굴림" w:hAnsi="굴림" w:cs="굴림"/>
                  <w:kern w:val="0"/>
                  <w:sz w:val="24"/>
                  <w:szCs w:val="24"/>
                </w:rPr>
                <w:fldChar w:fldCharType="begin"/>
              </w:r>
              <w:r w:rsidRPr="00436A37">
                <w:rPr>
                  <w:rFonts w:ascii="굴림" w:eastAsia="굴림" w:hAnsi="굴림" w:cs="굴림"/>
                  <w:kern w:val="0"/>
                  <w:sz w:val="24"/>
                  <w:szCs w:val="24"/>
                </w:rPr>
                <w:instrText xml:space="preserve"> HYPERLINK "http://kosis.kr/statHtml/statHtml.do?orgId=101&amp;tblId=DT_1ET0029&amp;vw_cd=MT_ZTITLE&amp;list_id=K1_19&amp;seqNo=&amp;lang_mode=ko&amp;language=kor&amp;obj_var_id=&amp;itm_id=&amp;conn_path=MT_ZTITLE" </w:instrText>
              </w:r>
              <w:r w:rsidRPr="00436A37">
                <w:rPr>
                  <w:rFonts w:ascii="굴림" w:eastAsia="굴림" w:hAnsi="굴림" w:cs="굴림"/>
                  <w:kern w:val="0"/>
                  <w:sz w:val="24"/>
                  <w:szCs w:val="24"/>
                </w:rPr>
                <w:fldChar w:fldCharType="separate"/>
              </w:r>
              <w:r w:rsidRPr="00436A37">
                <w:rPr>
                  <w:rFonts w:ascii="맑은 고딕" w:eastAsia="맑은 고딕" w:hAnsi="맑은 고딕" w:cs="굴림" w:hint="eastAsia"/>
                  <w:color w:val="1155CC"/>
                  <w:kern w:val="0"/>
                  <w:szCs w:val="20"/>
                  <w:u w:val="single"/>
                </w:rPr>
                <w:t>http://kosis.kr/statHtml/statHtml.do?orgId=101&amp;tblId=DT_1ET0029&amp;vw_cd=MT_ZTITLE&amp;list_id=K1_19&amp;seqNo=&amp;lang_mode=ko&amp;language=kor&amp;obj_var_id=&amp;itm_id=&amp;conn_path=MT_ZTITLE</w:t>
              </w:r>
              <w:r w:rsidRPr="00436A37">
                <w:rPr>
                  <w:rFonts w:ascii="굴림" w:eastAsia="굴림" w:hAnsi="굴림" w:cs="굴림"/>
                  <w:kern w:val="0"/>
                  <w:sz w:val="24"/>
                  <w:szCs w:val="24"/>
                </w:rPr>
                <w:fldChar w:fldCharType="end"/>
              </w:r>
            </w:ins>
          </w:p>
          <w:p w14:paraId="659AE20C" w14:textId="77777777" w:rsidR="00436A37" w:rsidRPr="00436A37" w:rsidRDefault="00436A37" w:rsidP="00436A37">
            <w:pPr>
              <w:widowControl/>
              <w:wordWrap/>
              <w:autoSpaceDE/>
              <w:autoSpaceDN/>
              <w:spacing w:after="0" w:line="240" w:lineRule="auto"/>
              <w:jc w:val="left"/>
              <w:rPr>
                <w:ins w:id="398" w:author="이 태학" w:date="2020-07-10T00:18:00Z"/>
                <w:rFonts w:ascii="굴림" w:eastAsia="굴림" w:hAnsi="굴림" w:cs="굴림"/>
                <w:kern w:val="0"/>
                <w:sz w:val="24"/>
                <w:szCs w:val="24"/>
              </w:rPr>
            </w:pPr>
          </w:p>
        </w:tc>
      </w:tr>
    </w:tbl>
    <w:p w14:paraId="7C8D2FFE" w14:textId="77777777" w:rsidR="0077753A" w:rsidRPr="00436A37" w:rsidRDefault="0077753A" w:rsidP="00436A37">
      <w:pPr>
        <w:pStyle w:val="a5"/>
        <w:rPr>
          <w:rFonts w:hint="eastAsia"/>
          <w:rPrChange w:id="399" w:author="이 태학" w:date="2020-07-10T00:18:00Z">
            <w:rPr>
              <w:rFonts w:hint="eastAsia"/>
            </w:rPr>
          </w:rPrChange>
        </w:rPr>
        <w:pPrChange w:id="400" w:author="이 태학" w:date="2020-07-10T00:18:00Z">
          <w:pPr>
            <w:pStyle w:val="a5"/>
          </w:pPr>
        </w:pPrChange>
      </w:pPr>
    </w:p>
    <w:sectPr w:rsidR="0077753A" w:rsidRPr="00436A37" w:rsidSect="00F70780">
      <w:pgSz w:w="11906" w:h="16838"/>
      <w:pgMar w:top="851" w:right="1021" w:bottom="851" w:left="102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96BD6" w14:textId="77777777" w:rsidR="00EC7089" w:rsidRDefault="00EC7089" w:rsidP="00EC7089">
      <w:pPr>
        <w:spacing w:after="0" w:line="240" w:lineRule="auto"/>
      </w:pPr>
      <w:r>
        <w:separator/>
      </w:r>
    </w:p>
  </w:endnote>
  <w:endnote w:type="continuationSeparator" w:id="0">
    <w:p w14:paraId="6515BC90" w14:textId="77777777" w:rsidR="00EC7089" w:rsidRDefault="00EC7089" w:rsidP="00EC7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altName w:val="굴림"/>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HY헤드라인M">
    <w:altName w:val="Rix고딕 M"/>
    <w:panose1 w:val="02030600000101010101"/>
    <w:charset w:val="81"/>
    <w:family w:val="roman"/>
    <w:pitch w:val="variable"/>
    <w:sig w:usb0="900002A7" w:usb1="09D77CF9" w:usb2="00000010" w:usb3="00000000" w:csb0="00080000" w:csb1="00000000"/>
  </w:font>
  <w:font w:name="나눔스퀘어라운드 Regular">
    <w:altName w:val="맑은 고딕"/>
    <w:charset w:val="81"/>
    <w:family w:val="modern"/>
    <w:pitch w:val="variable"/>
    <w:sig w:usb0="800002A7" w:usb1="29D7FCFB" w:usb2="00000010" w:usb3="00000000" w:csb0="00280005"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AB4D5" w14:textId="77777777" w:rsidR="00EC7089" w:rsidRDefault="00EC7089" w:rsidP="00EC7089">
      <w:pPr>
        <w:spacing w:after="0" w:line="240" w:lineRule="auto"/>
      </w:pPr>
      <w:r>
        <w:separator/>
      </w:r>
    </w:p>
  </w:footnote>
  <w:footnote w:type="continuationSeparator" w:id="0">
    <w:p w14:paraId="16115C6D" w14:textId="77777777" w:rsidR="00EC7089" w:rsidRDefault="00EC7089" w:rsidP="00EC7089">
      <w:pPr>
        <w:spacing w:after="0" w:line="240" w:lineRule="auto"/>
      </w:pPr>
      <w:r>
        <w:continuationSeparator/>
      </w:r>
    </w:p>
  </w:footnote>
  <w:footnote w:id="1">
    <w:p w14:paraId="2A42B7A1" w14:textId="77777777" w:rsidR="00436A37" w:rsidRDefault="00436A37" w:rsidP="00436A37">
      <w:pPr>
        <w:widowControl/>
        <w:wordWrap/>
        <w:autoSpaceDE/>
        <w:autoSpaceDN/>
        <w:spacing w:after="0" w:line="240" w:lineRule="auto"/>
        <w:rPr>
          <w:ins w:id="201" w:author="이 태학" w:date="2020-07-10T00:20:00Z"/>
        </w:rPr>
      </w:pPr>
      <w:ins w:id="202" w:author="이 태학" w:date="2020-07-10T00:20:00Z">
        <w:r>
          <w:rPr>
            <w:rStyle w:val="ad"/>
          </w:rPr>
          <w:footnoteRef/>
        </w:r>
        <w:r>
          <w:t xml:space="preserve"> </w:t>
        </w:r>
      </w:ins>
    </w:p>
    <w:p w14:paraId="5E54923E" w14:textId="5C8B5315" w:rsidR="00436A37" w:rsidRPr="00436A37" w:rsidRDefault="00436A37" w:rsidP="00436A37">
      <w:pPr>
        <w:widowControl/>
        <w:wordWrap/>
        <w:autoSpaceDE/>
        <w:autoSpaceDN/>
        <w:spacing w:after="0" w:line="240" w:lineRule="auto"/>
        <w:rPr>
          <w:ins w:id="203" w:author="이 태학" w:date="2020-07-10T00:20:00Z"/>
          <w:rFonts w:ascii="굴림" w:eastAsia="굴림" w:hAnsi="굴림" w:cs="굴림"/>
          <w:kern w:val="0"/>
          <w:sz w:val="24"/>
          <w:szCs w:val="24"/>
        </w:rPr>
      </w:pPr>
      <w:ins w:id="204" w:author="이 태학" w:date="2020-07-10T00:20:00Z">
        <w:r w:rsidRPr="00436A37">
          <w:rPr>
            <w:rFonts w:ascii="맑은 고딕" w:eastAsia="맑은 고딕" w:hAnsi="맑은 고딕" w:cs="굴림" w:hint="eastAsia"/>
            <w:color w:val="666666"/>
            <w:kern w:val="0"/>
            <w:szCs w:val="20"/>
          </w:rPr>
          <w:t>통계청(2019), 채소생산량(근채류).URL:</w:t>
        </w:r>
        <w:r w:rsidRPr="00436A37">
          <w:rPr>
            <w:rFonts w:ascii="굴림" w:eastAsia="굴림" w:hAnsi="굴림" w:cs="굴림"/>
            <w:kern w:val="0"/>
            <w:sz w:val="24"/>
            <w:szCs w:val="24"/>
          </w:rPr>
          <w:fldChar w:fldCharType="begin"/>
        </w:r>
        <w:r w:rsidRPr="00436A37">
          <w:rPr>
            <w:rFonts w:ascii="굴림" w:eastAsia="굴림" w:hAnsi="굴림" w:cs="굴림"/>
            <w:kern w:val="0"/>
            <w:sz w:val="24"/>
            <w:szCs w:val="24"/>
          </w:rPr>
          <w:instrText xml:space="preserve"> HYPERLINK "http://kosis.kr/statHtml/statHtml.do?orgId=101&amp;tblId=DT_1ET0029&amp;vw_cd=MT_ZTITLE&amp;list_id=K1_19&amp;seqNo=&amp;lang_mode=ko&amp;language=kor&amp;obj_var_id=&amp;itm_id=&amp;conn_path=MT_ZTITLE" </w:instrText>
        </w:r>
        <w:r w:rsidRPr="00436A37">
          <w:rPr>
            <w:rFonts w:ascii="굴림" w:eastAsia="굴림" w:hAnsi="굴림" w:cs="굴림"/>
            <w:kern w:val="0"/>
            <w:sz w:val="24"/>
            <w:szCs w:val="24"/>
          </w:rPr>
          <w:fldChar w:fldCharType="separate"/>
        </w:r>
        <w:r w:rsidRPr="00436A37">
          <w:rPr>
            <w:rFonts w:ascii="맑은 고딕" w:eastAsia="맑은 고딕" w:hAnsi="맑은 고딕" w:cs="굴림" w:hint="eastAsia"/>
            <w:color w:val="1155CC"/>
            <w:kern w:val="0"/>
            <w:szCs w:val="20"/>
            <w:u w:val="single"/>
          </w:rPr>
          <w:t>http://kosis.kr/statHtml/statHtml.do?orgId=101&amp;tblId=DT_1ET0029&amp;vw_cd=MT_ZTITLE&amp;list_id=K1_19&amp;seqNo=&amp;lang_mode=ko&amp;language=kor&amp;obj_var_id=&amp;itm_id=&amp;conn_path=MT_ZTITLE</w:t>
        </w:r>
        <w:r w:rsidRPr="00436A37">
          <w:rPr>
            <w:rFonts w:ascii="굴림" w:eastAsia="굴림" w:hAnsi="굴림" w:cs="굴림"/>
            <w:kern w:val="0"/>
            <w:sz w:val="24"/>
            <w:szCs w:val="24"/>
          </w:rPr>
          <w:fldChar w:fldCharType="end"/>
        </w:r>
      </w:ins>
    </w:p>
    <w:p w14:paraId="46602180" w14:textId="6D7B4ECE" w:rsidR="00436A37" w:rsidRPr="00436A37" w:rsidRDefault="00436A37">
      <w:pPr>
        <w:pStyle w:val="ac"/>
        <w:rPr>
          <w:rFonts w:hint="eastAsia"/>
          <w:rPrChange w:id="205" w:author="이 태학" w:date="2020-07-10T00:20:00Z">
            <w:rPr>
              <w:rFonts w:hint="eastAsia"/>
            </w:rPr>
          </w:rPrChang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B434E"/>
    <w:multiLevelType w:val="multilevel"/>
    <w:tmpl w:val="6E6C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414B1"/>
    <w:multiLevelType w:val="multilevel"/>
    <w:tmpl w:val="034A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929A0"/>
    <w:multiLevelType w:val="multilevel"/>
    <w:tmpl w:val="2FD2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829DD"/>
    <w:multiLevelType w:val="multilevel"/>
    <w:tmpl w:val="7004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7690A"/>
    <w:multiLevelType w:val="multilevel"/>
    <w:tmpl w:val="E9F6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E3EB3"/>
    <w:multiLevelType w:val="multilevel"/>
    <w:tmpl w:val="3C76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517EA"/>
    <w:multiLevelType w:val="multilevel"/>
    <w:tmpl w:val="530C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C32725"/>
    <w:multiLevelType w:val="multilevel"/>
    <w:tmpl w:val="DC04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255CEE"/>
    <w:multiLevelType w:val="multilevel"/>
    <w:tmpl w:val="AD7E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280C47"/>
    <w:multiLevelType w:val="multilevel"/>
    <w:tmpl w:val="8806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566084"/>
    <w:multiLevelType w:val="multilevel"/>
    <w:tmpl w:val="D768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7422F4"/>
    <w:multiLevelType w:val="multilevel"/>
    <w:tmpl w:val="61CC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302253"/>
    <w:multiLevelType w:val="multilevel"/>
    <w:tmpl w:val="087C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362144"/>
    <w:multiLevelType w:val="multilevel"/>
    <w:tmpl w:val="C280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C1538B"/>
    <w:multiLevelType w:val="multilevel"/>
    <w:tmpl w:val="8C40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C473DE"/>
    <w:multiLevelType w:val="multilevel"/>
    <w:tmpl w:val="B4E8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022487"/>
    <w:multiLevelType w:val="multilevel"/>
    <w:tmpl w:val="0FA8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AD5603"/>
    <w:multiLevelType w:val="multilevel"/>
    <w:tmpl w:val="0866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251082"/>
    <w:multiLevelType w:val="multilevel"/>
    <w:tmpl w:val="F56C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F23B86"/>
    <w:multiLevelType w:val="multilevel"/>
    <w:tmpl w:val="828E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7364C2"/>
    <w:multiLevelType w:val="multilevel"/>
    <w:tmpl w:val="7D88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EA3FA0"/>
    <w:multiLevelType w:val="multilevel"/>
    <w:tmpl w:val="56AE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4A3283"/>
    <w:multiLevelType w:val="multilevel"/>
    <w:tmpl w:val="0800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110E3A"/>
    <w:multiLevelType w:val="multilevel"/>
    <w:tmpl w:val="EC60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DC6766"/>
    <w:multiLevelType w:val="multilevel"/>
    <w:tmpl w:val="E570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F76FD1"/>
    <w:multiLevelType w:val="multilevel"/>
    <w:tmpl w:val="D0E2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6F4BCB"/>
    <w:multiLevelType w:val="multilevel"/>
    <w:tmpl w:val="C9A6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081335"/>
    <w:multiLevelType w:val="multilevel"/>
    <w:tmpl w:val="1B54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D301DB"/>
    <w:multiLevelType w:val="multilevel"/>
    <w:tmpl w:val="CFF8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107F15"/>
    <w:multiLevelType w:val="multilevel"/>
    <w:tmpl w:val="21D0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A82F2B"/>
    <w:multiLevelType w:val="multilevel"/>
    <w:tmpl w:val="79EC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CA43E7"/>
    <w:multiLevelType w:val="multilevel"/>
    <w:tmpl w:val="5318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050BCA"/>
    <w:multiLevelType w:val="multilevel"/>
    <w:tmpl w:val="CDF0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053520"/>
    <w:multiLevelType w:val="multilevel"/>
    <w:tmpl w:val="869C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EE02DD"/>
    <w:multiLevelType w:val="multilevel"/>
    <w:tmpl w:val="0D36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6C2744"/>
    <w:multiLevelType w:val="multilevel"/>
    <w:tmpl w:val="4AD0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1D1892"/>
    <w:multiLevelType w:val="multilevel"/>
    <w:tmpl w:val="7734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BA6A65"/>
    <w:multiLevelType w:val="multilevel"/>
    <w:tmpl w:val="EB02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F87888"/>
    <w:multiLevelType w:val="multilevel"/>
    <w:tmpl w:val="819C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160491"/>
    <w:multiLevelType w:val="multilevel"/>
    <w:tmpl w:val="CC00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22"/>
  </w:num>
  <w:num w:numId="4">
    <w:abstractNumId w:val="5"/>
  </w:num>
  <w:num w:numId="5">
    <w:abstractNumId w:val="7"/>
  </w:num>
  <w:num w:numId="6">
    <w:abstractNumId w:val="31"/>
  </w:num>
  <w:num w:numId="7">
    <w:abstractNumId w:val="29"/>
  </w:num>
  <w:num w:numId="8">
    <w:abstractNumId w:val="26"/>
  </w:num>
  <w:num w:numId="9">
    <w:abstractNumId w:val="24"/>
  </w:num>
  <w:num w:numId="10">
    <w:abstractNumId w:val="0"/>
  </w:num>
  <w:num w:numId="11">
    <w:abstractNumId w:val="35"/>
  </w:num>
  <w:num w:numId="12">
    <w:abstractNumId w:val="9"/>
  </w:num>
  <w:num w:numId="13">
    <w:abstractNumId w:val="16"/>
  </w:num>
  <w:num w:numId="14">
    <w:abstractNumId w:val="32"/>
  </w:num>
  <w:num w:numId="15">
    <w:abstractNumId w:val="10"/>
  </w:num>
  <w:num w:numId="16">
    <w:abstractNumId w:val="38"/>
  </w:num>
  <w:num w:numId="17">
    <w:abstractNumId w:val="21"/>
  </w:num>
  <w:num w:numId="18">
    <w:abstractNumId w:val="15"/>
  </w:num>
  <w:num w:numId="19">
    <w:abstractNumId w:val="17"/>
  </w:num>
  <w:num w:numId="20">
    <w:abstractNumId w:val="2"/>
  </w:num>
  <w:num w:numId="21">
    <w:abstractNumId w:val="4"/>
  </w:num>
  <w:num w:numId="22">
    <w:abstractNumId w:val="28"/>
  </w:num>
  <w:num w:numId="23">
    <w:abstractNumId w:val="3"/>
  </w:num>
  <w:num w:numId="24">
    <w:abstractNumId w:val="19"/>
  </w:num>
  <w:num w:numId="25">
    <w:abstractNumId w:val="14"/>
  </w:num>
  <w:num w:numId="26">
    <w:abstractNumId w:val="1"/>
  </w:num>
  <w:num w:numId="27">
    <w:abstractNumId w:val="33"/>
  </w:num>
  <w:num w:numId="28">
    <w:abstractNumId w:val="34"/>
  </w:num>
  <w:num w:numId="29">
    <w:abstractNumId w:val="36"/>
  </w:num>
  <w:num w:numId="30">
    <w:abstractNumId w:val="25"/>
  </w:num>
  <w:num w:numId="31">
    <w:abstractNumId w:val="39"/>
  </w:num>
  <w:num w:numId="32">
    <w:abstractNumId w:val="6"/>
  </w:num>
  <w:num w:numId="33">
    <w:abstractNumId w:val="23"/>
  </w:num>
  <w:num w:numId="34">
    <w:abstractNumId w:val="18"/>
  </w:num>
  <w:num w:numId="35">
    <w:abstractNumId w:val="37"/>
  </w:num>
  <w:num w:numId="36">
    <w:abstractNumId w:val="30"/>
  </w:num>
  <w:num w:numId="37">
    <w:abstractNumId w:val="8"/>
  </w:num>
  <w:num w:numId="38">
    <w:abstractNumId w:val="13"/>
  </w:num>
  <w:num w:numId="39">
    <w:abstractNumId w:val="20"/>
  </w:num>
  <w:num w:numId="40">
    <w:abstractNumId w:val="27"/>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이 태학">
    <w15:presenceInfo w15:providerId="Windows Live" w15:userId="7c5f8933894d13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trackRevisions/>
  <w:defaultTabStop w:val="800"/>
  <w:displayHorizontalDrawingGridEvery w:val="0"/>
  <w:displayVerticalDrawingGridEvery w:val="2"/>
  <w:noPunctuationKerning/>
  <w:characterSpacingControl w:val="doNotCompress"/>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3A0"/>
    <w:rsid w:val="000255D6"/>
    <w:rsid w:val="000414F6"/>
    <w:rsid w:val="00095768"/>
    <w:rsid w:val="000D7166"/>
    <w:rsid w:val="00130002"/>
    <w:rsid w:val="00160851"/>
    <w:rsid w:val="001D363D"/>
    <w:rsid w:val="00232BF4"/>
    <w:rsid w:val="002F07A0"/>
    <w:rsid w:val="00391109"/>
    <w:rsid w:val="003B5A33"/>
    <w:rsid w:val="00402152"/>
    <w:rsid w:val="0043027E"/>
    <w:rsid w:val="00436A37"/>
    <w:rsid w:val="004A7626"/>
    <w:rsid w:val="004E72A5"/>
    <w:rsid w:val="004F08EB"/>
    <w:rsid w:val="00572096"/>
    <w:rsid w:val="005770CB"/>
    <w:rsid w:val="005A66C1"/>
    <w:rsid w:val="005A78BB"/>
    <w:rsid w:val="005B3A9F"/>
    <w:rsid w:val="006423A0"/>
    <w:rsid w:val="006925AB"/>
    <w:rsid w:val="00734B78"/>
    <w:rsid w:val="0077753A"/>
    <w:rsid w:val="00780D15"/>
    <w:rsid w:val="007A7AEA"/>
    <w:rsid w:val="007D7C4E"/>
    <w:rsid w:val="008D4BE1"/>
    <w:rsid w:val="008F447D"/>
    <w:rsid w:val="009029C3"/>
    <w:rsid w:val="009321E2"/>
    <w:rsid w:val="00956A6F"/>
    <w:rsid w:val="00994A9D"/>
    <w:rsid w:val="009B1F72"/>
    <w:rsid w:val="009B4088"/>
    <w:rsid w:val="009D0CE2"/>
    <w:rsid w:val="009D442A"/>
    <w:rsid w:val="00A5498A"/>
    <w:rsid w:val="00AD228F"/>
    <w:rsid w:val="00AD58AF"/>
    <w:rsid w:val="00B01D65"/>
    <w:rsid w:val="00B356B9"/>
    <w:rsid w:val="00B93BFD"/>
    <w:rsid w:val="00C15991"/>
    <w:rsid w:val="00C95227"/>
    <w:rsid w:val="00C959FA"/>
    <w:rsid w:val="00D51681"/>
    <w:rsid w:val="00DA6308"/>
    <w:rsid w:val="00DC7FD8"/>
    <w:rsid w:val="00DD6A51"/>
    <w:rsid w:val="00E02193"/>
    <w:rsid w:val="00E227E0"/>
    <w:rsid w:val="00E76EC0"/>
    <w:rsid w:val="00EA0439"/>
    <w:rsid w:val="00EC7089"/>
    <w:rsid w:val="00ED379A"/>
    <w:rsid w:val="00ED6CB5"/>
    <w:rsid w:val="00F44286"/>
    <w:rsid w:val="00F70780"/>
    <w:rsid w:val="00F73075"/>
    <w:rsid w:val="00F77E59"/>
    <w:rsid w:val="00FB09A5"/>
    <w:rsid w:val="00FF6622"/>
    <w:rsid w:val="00FF6E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A0A4B1F"/>
  <w15:docId w15:val="{4DBD84AF-BA2E-4A12-814D-7251F2A2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078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0780"/>
    <w:pPr>
      <w:spacing w:after="0" w:line="240" w:lineRule="auto"/>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styleId="a4">
    <w:name w:val="List Paragraph"/>
    <w:basedOn w:val="a"/>
    <w:uiPriority w:val="34"/>
    <w:qFormat/>
    <w:rsid w:val="00F70780"/>
    <w:pPr>
      <w:ind w:leftChars="400" w:left="800"/>
    </w:pPr>
  </w:style>
  <w:style w:type="paragraph" w:customStyle="1" w:styleId="a5">
    <w:name w:val="바탕글"/>
    <w:basedOn w:val="a"/>
    <w:rsid w:val="00F70780"/>
    <w:pPr>
      <w:spacing w:after="0" w:line="384" w:lineRule="auto"/>
      <w:textAlignment w:val="baseline"/>
    </w:pPr>
    <w:rPr>
      <w:rFonts w:ascii="함초롬바탕" w:eastAsia="굴림" w:hAnsi="굴림" w:cs="굴림"/>
      <w:color w:val="000000"/>
      <w:kern w:val="0"/>
      <w:szCs w:val="20"/>
    </w:rPr>
  </w:style>
  <w:style w:type="paragraph" w:styleId="a6">
    <w:name w:val="Balloon Text"/>
    <w:basedOn w:val="a"/>
    <w:link w:val="Char"/>
    <w:uiPriority w:val="99"/>
    <w:semiHidden/>
    <w:unhideWhenUsed/>
    <w:rsid w:val="00956A6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956A6F"/>
    <w:rPr>
      <w:rFonts w:asciiTheme="majorHAnsi" w:eastAsiaTheme="majorEastAsia" w:hAnsiTheme="majorHAnsi" w:cstheme="majorBidi"/>
      <w:sz w:val="18"/>
      <w:szCs w:val="18"/>
    </w:rPr>
  </w:style>
  <w:style w:type="character" w:styleId="a7">
    <w:name w:val="Placeholder Text"/>
    <w:basedOn w:val="a0"/>
    <w:uiPriority w:val="99"/>
    <w:semiHidden/>
    <w:rsid w:val="00C95227"/>
    <w:rPr>
      <w:color w:val="808080"/>
    </w:rPr>
  </w:style>
  <w:style w:type="paragraph" w:styleId="a8">
    <w:name w:val="header"/>
    <w:basedOn w:val="a"/>
    <w:link w:val="Char0"/>
    <w:uiPriority w:val="99"/>
    <w:unhideWhenUsed/>
    <w:rsid w:val="00EC7089"/>
    <w:pPr>
      <w:tabs>
        <w:tab w:val="center" w:pos="4513"/>
        <w:tab w:val="right" w:pos="9026"/>
      </w:tabs>
      <w:snapToGrid w:val="0"/>
    </w:pPr>
  </w:style>
  <w:style w:type="character" w:customStyle="1" w:styleId="Char0">
    <w:name w:val="머리글 Char"/>
    <w:basedOn w:val="a0"/>
    <w:link w:val="a8"/>
    <w:uiPriority w:val="99"/>
    <w:rsid w:val="00EC7089"/>
  </w:style>
  <w:style w:type="paragraph" w:styleId="a9">
    <w:name w:val="footer"/>
    <w:basedOn w:val="a"/>
    <w:link w:val="Char1"/>
    <w:uiPriority w:val="99"/>
    <w:unhideWhenUsed/>
    <w:rsid w:val="00EC7089"/>
    <w:pPr>
      <w:tabs>
        <w:tab w:val="center" w:pos="4513"/>
        <w:tab w:val="right" w:pos="9026"/>
      </w:tabs>
      <w:snapToGrid w:val="0"/>
    </w:pPr>
  </w:style>
  <w:style w:type="character" w:customStyle="1" w:styleId="Char1">
    <w:name w:val="바닥글 Char"/>
    <w:basedOn w:val="a0"/>
    <w:link w:val="a9"/>
    <w:uiPriority w:val="99"/>
    <w:rsid w:val="00EC7089"/>
  </w:style>
  <w:style w:type="paragraph" w:styleId="aa">
    <w:name w:val="Normal (Web)"/>
    <w:basedOn w:val="a"/>
    <w:uiPriority w:val="99"/>
    <w:semiHidden/>
    <w:unhideWhenUsed/>
    <w:rsid w:val="008F447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b">
    <w:name w:val="Hyperlink"/>
    <w:basedOn w:val="a0"/>
    <w:uiPriority w:val="99"/>
    <w:semiHidden/>
    <w:unhideWhenUsed/>
    <w:rsid w:val="00B356B9"/>
    <w:rPr>
      <w:color w:val="0000FF"/>
      <w:u w:val="single"/>
    </w:rPr>
  </w:style>
  <w:style w:type="paragraph" w:styleId="ac">
    <w:name w:val="footnote text"/>
    <w:basedOn w:val="a"/>
    <w:link w:val="Char2"/>
    <w:uiPriority w:val="99"/>
    <w:semiHidden/>
    <w:unhideWhenUsed/>
    <w:rsid w:val="00436A37"/>
    <w:pPr>
      <w:snapToGrid w:val="0"/>
      <w:jc w:val="left"/>
    </w:pPr>
  </w:style>
  <w:style w:type="character" w:customStyle="1" w:styleId="Char2">
    <w:name w:val="각주 텍스트 Char"/>
    <w:basedOn w:val="a0"/>
    <w:link w:val="ac"/>
    <w:uiPriority w:val="99"/>
    <w:semiHidden/>
    <w:rsid w:val="00436A37"/>
  </w:style>
  <w:style w:type="character" w:styleId="ad">
    <w:name w:val="footnote reference"/>
    <w:basedOn w:val="a0"/>
    <w:uiPriority w:val="99"/>
    <w:semiHidden/>
    <w:unhideWhenUsed/>
    <w:rsid w:val="00436A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03996">
      <w:bodyDiv w:val="1"/>
      <w:marLeft w:val="0"/>
      <w:marRight w:val="0"/>
      <w:marTop w:val="0"/>
      <w:marBottom w:val="0"/>
      <w:divBdr>
        <w:top w:val="none" w:sz="0" w:space="0" w:color="auto"/>
        <w:left w:val="none" w:sz="0" w:space="0" w:color="auto"/>
        <w:bottom w:val="none" w:sz="0" w:space="0" w:color="auto"/>
        <w:right w:val="none" w:sz="0" w:space="0" w:color="auto"/>
      </w:divBdr>
    </w:div>
    <w:div w:id="528569111">
      <w:bodyDiv w:val="1"/>
      <w:marLeft w:val="0"/>
      <w:marRight w:val="0"/>
      <w:marTop w:val="0"/>
      <w:marBottom w:val="0"/>
      <w:divBdr>
        <w:top w:val="none" w:sz="0" w:space="0" w:color="auto"/>
        <w:left w:val="none" w:sz="0" w:space="0" w:color="auto"/>
        <w:bottom w:val="none" w:sz="0" w:space="0" w:color="auto"/>
        <w:right w:val="none" w:sz="0" w:space="0" w:color="auto"/>
      </w:divBdr>
    </w:div>
    <w:div w:id="625507294">
      <w:bodyDiv w:val="1"/>
      <w:marLeft w:val="0"/>
      <w:marRight w:val="0"/>
      <w:marTop w:val="0"/>
      <w:marBottom w:val="0"/>
      <w:divBdr>
        <w:top w:val="none" w:sz="0" w:space="0" w:color="auto"/>
        <w:left w:val="none" w:sz="0" w:space="0" w:color="auto"/>
        <w:bottom w:val="none" w:sz="0" w:space="0" w:color="auto"/>
        <w:right w:val="none" w:sz="0" w:space="0" w:color="auto"/>
      </w:divBdr>
    </w:div>
    <w:div w:id="635375065">
      <w:bodyDiv w:val="1"/>
      <w:marLeft w:val="0"/>
      <w:marRight w:val="0"/>
      <w:marTop w:val="0"/>
      <w:marBottom w:val="0"/>
      <w:divBdr>
        <w:top w:val="none" w:sz="0" w:space="0" w:color="auto"/>
        <w:left w:val="none" w:sz="0" w:space="0" w:color="auto"/>
        <w:bottom w:val="none" w:sz="0" w:space="0" w:color="auto"/>
        <w:right w:val="none" w:sz="0" w:space="0" w:color="auto"/>
      </w:divBdr>
    </w:div>
    <w:div w:id="643896934">
      <w:bodyDiv w:val="1"/>
      <w:marLeft w:val="0"/>
      <w:marRight w:val="0"/>
      <w:marTop w:val="0"/>
      <w:marBottom w:val="0"/>
      <w:divBdr>
        <w:top w:val="none" w:sz="0" w:space="0" w:color="auto"/>
        <w:left w:val="none" w:sz="0" w:space="0" w:color="auto"/>
        <w:bottom w:val="none" w:sz="0" w:space="0" w:color="auto"/>
        <w:right w:val="none" w:sz="0" w:space="0" w:color="auto"/>
      </w:divBdr>
    </w:div>
    <w:div w:id="797143720">
      <w:bodyDiv w:val="1"/>
      <w:marLeft w:val="0"/>
      <w:marRight w:val="0"/>
      <w:marTop w:val="0"/>
      <w:marBottom w:val="0"/>
      <w:divBdr>
        <w:top w:val="none" w:sz="0" w:space="0" w:color="auto"/>
        <w:left w:val="none" w:sz="0" w:space="0" w:color="auto"/>
        <w:bottom w:val="none" w:sz="0" w:space="0" w:color="auto"/>
        <w:right w:val="none" w:sz="0" w:space="0" w:color="auto"/>
      </w:divBdr>
    </w:div>
    <w:div w:id="798958884">
      <w:bodyDiv w:val="1"/>
      <w:marLeft w:val="0"/>
      <w:marRight w:val="0"/>
      <w:marTop w:val="0"/>
      <w:marBottom w:val="0"/>
      <w:divBdr>
        <w:top w:val="none" w:sz="0" w:space="0" w:color="auto"/>
        <w:left w:val="none" w:sz="0" w:space="0" w:color="auto"/>
        <w:bottom w:val="none" w:sz="0" w:space="0" w:color="auto"/>
        <w:right w:val="none" w:sz="0" w:space="0" w:color="auto"/>
      </w:divBdr>
    </w:div>
    <w:div w:id="805856088">
      <w:bodyDiv w:val="1"/>
      <w:marLeft w:val="0"/>
      <w:marRight w:val="0"/>
      <w:marTop w:val="0"/>
      <w:marBottom w:val="0"/>
      <w:divBdr>
        <w:top w:val="none" w:sz="0" w:space="0" w:color="auto"/>
        <w:left w:val="none" w:sz="0" w:space="0" w:color="auto"/>
        <w:bottom w:val="none" w:sz="0" w:space="0" w:color="auto"/>
        <w:right w:val="none" w:sz="0" w:space="0" w:color="auto"/>
      </w:divBdr>
    </w:div>
    <w:div w:id="1134560775">
      <w:bodyDiv w:val="1"/>
      <w:marLeft w:val="0"/>
      <w:marRight w:val="0"/>
      <w:marTop w:val="0"/>
      <w:marBottom w:val="0"/>
      <w:divBdr>
        <w:top w:val="none" w:sz="0" w:space="0" w:color="auto"/>
        <w:left w:val="none" w:sz="0" w:space="0" w:color="auto"/>
        <w:bottom w:val="none" w:sz="0" w:space="0" w:color="auto"/>
        <w:right w:val="none" w:sz="0" w:space="0" w:color="auto"/>
      </w:divBdr>
    </w:div>
    <w:div w:id="1366445418">
      <w:bodyDiv w:val="1"/>
      <w:marLeft w:val="0"/>
      <w:marRight w:val="0"/>
      <w:marTop w:val="0"/>
      <w:marBottom w:val="0"/>
      <w:divBdr>
        <w:top w:val="none" w:sz="0" w:space="0" w:color="auto"/>
        <w:left w:val="none" w:sz="0" w:space="0" w:color="auto"/>
        <w:bottom w:val="none" w:sz="0" w:space="0" w:color="auto"/>
        <w:right w:val="none" w:sz="0" w:space="0" w:color="auto"/>
      </w:divBdr>
    </w:div>
    <w:div w:id="1395200305">
      <w:bodyDiv w:val="1"/>
      <w:marLeft w:val="0"/>
      <w:marRight w:val="0"/>
      <w:marTop w:val="0"/>
      <w:marBottom w:val="0"/>
      <w:divBdr>
        <w:top w:val="none" w:sz="0" w:space="0" w:color="auto"/>
        <w:left w:val="none" w:sz="0" w:space="0" w:color="auto"/>
        <w:bottom w:val="none" w:sz="0" w:space="0" w:color="auto"/>
        <w:right w:val="none" w:sz="0" w:space="0" w:color="auto"/>
      </w:divBdr>
    </w:div>
    <w:div w:id="1909803092">
      <w:bodyDiv w:val="1"/>
      <w:marLeft w:val="0"/>
      <w:marRight w:val="0"/>
      <w:marTop w:val="0"/>
      <w:marBottom w:val="0"/>
      <w:divBdr>
        <w:top w:val="none" w:sz="0" w:space="0" w:color="auto"/>
        <w:left w:val="none" w:sz="0" w:space="0" w:color="auto"/>
        <w:bottom w:val="none" w:sz="0" w:space="0" w:color="auto"/>
        <w:right w:val="none" w:sz="0" w:space="0" w:color="auto"/>
      </w:divBdr>
    </w:div>
    <w:div w:id="1939752012">
      <w:bodyDiv w:val="1"/>
      <w:marLeft w:val="0"/>
      <w:marRight w:val="0"/>
      <w:marTop w:val="0"/>
      <w:marBottom w:val="0"/>
      <w:divBdr>
        <w:top w:val="none" w:sz="0" w:space="0" w:color="auto"/>
        <w:left w:val="none" w:sz="0" w:space="0" w:color="auto"/>
        <w:bottom w:val="none" w:sz="0" w:space="0" w:color="auto"/>
        <w:right w:val="none" w:sz="0" w:space="0" w:color="auto"/>
      </w:divBdr>
    </w:div>
    <w:div w:id="213878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control" Target="activeX/activeX16.xml"/><Relationship Id="rId21" Type="http://schemas.openxmlformats.org/officeDocument/2006/relationships/control" Target="activeX/activeX7.xml"/><Relationship Id="rId34" Type="http://schemas.openxmlformats.org/officeDocument/2006/relationships/image" Target="media/image14.wmf"/><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control" Target="activeX/activeX1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control" Target="activeX/activeX15.xml"/><Relationship Id="rId40"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control" Target="activeX/activeX6.xml"/><Relationship Id="rId31" Type="http://schemas.openxmlformats.org/officeDocument/2006/relationships/control" Target="activeX/activeX12.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control" Target="activeX/activeX10.xml"/><Relationship Id="rId30" Type="http://schemas.openxmlformats.org/officeDocument/2006/relationships/image" Target="media/image12.wmf"/><Relationship Id="rId35" Type="http://schemas.openxmlformats.org/officeDocument/2006/relationships/control" Target="activeX/activeX14.xml"/><Relationship Id="rId43" Type="http://schemas.openxmlformats.org/officeDocument/2006/relationships/theme" Target="theme/theme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control" Target="activeX/activeX13.xml"/><Relationship Id="rId38" Type="http://schemas.openxmlformats.org/officeDocument/2006/relationships/image" Target="media/image16.wmf"/></Relationships>
</file>

<file path=word/_rels/settings.xml.rels><?xml version="1.0" encoding="UTF-8" standalone="yes"?>
<Relationships xmlns="http://schemas.openxmlformats.org/package/2006/relationships"><Relationship Id="rId1" Type="http://schemas.openxmlformats.org/officeDocument/2006/relationships/attachedTemplate" Target="file:///F:\05_&#44277;&#44060;SW&#44060;&#48156;&#51088;&#45824;&#54924;\2016&#45380;%20&#51228;10&#54924;_&#44060;&#48156;&#51088;&#45824;&#54924;\01.%20&#44397;&#45236;&#48512;&#47928;\08.%20&#49324;&#51204;&#52280;&#44032;&#49888;&#52397;(&#44060;&#48156;&#44228;&#54925;&#49436;%20&#46321;)\&#51228;10&#54924;%20&#44060;&#48156;&#51088;%20&#44060;&#48156;&#44228;&#54925;&#49436;_&#54016;&#47749;(&#54016;&#51109;&#47749;).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39121-8DAF-4000-8BA2-08C7D0846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제10회 개발자 개발계획서_팀명(팀장명).dotm</Template>
  <TotalTime>131</TotalTime>
  <Pages>5</Pages>
  <Words>788</Words>
  <Characters>4495</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XP R2</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ksh1</dc:creator>
  <cp:lastModifiedBy>이 태학</cp:lastModifiedBy>
  <cp:revision>31</cp:revision>
  <dcterms:created xsi:type="dcterms:W3CDTF">2019-08-21T05:30:00Z</dcterms:created>
  <dcterms:modified xsi:type="dcterms:W3CDTF">2020-07-09T15:45:00Z</dcterms:modified>
</cp:coreProperties>
</file>